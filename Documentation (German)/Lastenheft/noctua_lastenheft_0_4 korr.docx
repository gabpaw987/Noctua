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C916CC" w14:textId="77777777" w:rsidR="002D7B77" w:rsidRPr="002D7B77" w:rsidRDefault="002D7B77" w:rsidP="002D7B77">
      <w:pPr>
        <w:pStyle w:val="Titel"/>
      </w:pPr>
    </w:p>
    <w:p w14:paraId="0381CC44" w14:textId="77777777" w:rsidR="00E476EF" w:rsidRPr="002D7B77" w:rsidRDefault="00E476EF" w:rsidP="002D7B77">
      <w:pPr>
        <w:pStyle w:val="Titel"/>
      </w:pPr>
    </w:p>
    <w:p w14:paraId="067C83E1" w14:textId="77777777" w:rsidR="002D7B77" w:rsidRPr="002D7B77" w:rsidRDefault="002D7B77" w:rsidP="002D7B77">
      <w:pPr>
        <w:pStyle w:val="Titel"/>
      </w:pPr>
    </w:p>
    <w:p w14:paraId="71DBF433" w14:textId="77777777" w:rsidR="002D7B77" w:rsidRPr="002D7B77" w:rsidRDefault="002D7B77" w:rsidP="002D7B77">
      <w:pPr>
        <w:pStyle w:val="Titel"/>
      </w:pPr>
    </w:p>
    <w:p w14:paraId="227F4257" w14:textId="77777777" w:rsidR="00E476EF" w:rsidRPr="002D7B77" w:rsidRDefault="00E476EF" w:rsidP="002D7B77">
      <w:pPr>
        <w:pStyle w:val="Titel"/>
      </w:pPr>
    </w:p>
    <w:p w14:paraId="1E3441D7" w14:textId="55CE8B94" w:rsidR="002D7B77" w:rsidRPr="002D7B77" w:rsidRDefault="002D7B77" w:rsidP="00C64A3B">
      <w:pPr>
        <w:jc w:val="center"/>
      </w:pPr>
      <w:r>
        <w:rPr>
          <w:rFonts w:ascii="Garamond" w:eastAsiaTheme="majorEastAsia" w:hAnsi="Garamond" w:cstheme="majorBidi"/>
          <w:color w:val="000000" w:themeColor="text1"/>
          <w:spacing w:val="5"/>
          <w:kern w:val="28"/>
          <w:sz w:val="40"/>
          <w:szCs w:val="52"/>
        </w:rPr>
        <w:br/>
      </w:r>
    </w:p>
    <w:p w14:paraId="0F0DBBEE" w14:textId="77777777" w:rsidR="00E476EF" w:rsidRDefault="00E476EF" w:rsidP="003C0D55">
      <w:pPr>
        <w:pStyle w:val="Titel"/>
      </w:pPr>
    </w:p>
    <w:p w14:paraId="5881FBF3" w14:textId="22F5841F" w:rsidR="00F5772B" w:rsidRDefault="003C0D55" w:rsidP="003C0D55">
      <w:pPr>
        <w:pStyle w:val="Titel"/>
      </w:pPr>
      <w:r>
        <w:t>Diplomprojekt</w:t>
      </w:r>
      <w:r>
        <w:br/>
      </w:r>
      <w:r w:rsidRPr="003C0D55">
        <w:rPr>
          <w:sz w:val="28"/>
          <w:szCs w:val="28"/>
        </w:rPr>
        <w:t>2012/2013</w:t>
      </w:r>
    </w:p>
    <w:p w14:paraId="13530AB2" w14:textId="77777777" w:rsidR="003C0D55" w:rsidRDefault="003C0D55" w:rsidP="003C0D55"/>
    <w:p w14:paraId="73CE1B3D" w14:textId="408D8309" w:rsidR="003C0D55" w:rsidRPr="003C0D55" w:rsidRDefault="00C87EBB" w:rsidP="003C0D55">
      <w:pPr>
        <w:jc w:val="center"/>
        <w:rPr>
          <w:rFonts w:ascii="Abadi MT Condensed Light" w:hAnsi="Abadi MT Condensed Light"/>
          <w:sz w:val="52"/>
          <w:szCs w:val="52"/>
        </w:rPr>
      </w:pPr>
      <w:r>
        <w:rPr>
          <w:rFonts w:ascii="Abadi MT Condensed Light" w:hAnsi="Abadi MT Condensed Light"/>
          <w:sz w:val="52"/>
          <w:szCs w:val="52"/>
        </w:rPr>
        <w:t>NOCTUA</w:t>
      </w:r>
    </w:p>
    <w:p w14:paraId="0DAB83FB" w14:textId="77777777" w:rsidR="00F5772B" w:rsidRDefault="00F5772B" w:rsidP="00E2215F">
      <w:pPr>
        <w:pStyle w:val="Titel"/>
      </w:pPr>
    </w:p>
    <w:p w14:paraId="07F2DA7A" w14:textId="77777777" w:rsidR="00E2215F" w:rsidRDefault="00E2215F" w:rsidP="00E2215F">
      <w:pPr>
        <w:pStyle w:val="Titel"/>
      </w:pPr>
      <w:r w:rsidRPr="00A0363B">
        <w:t>Lastenheft</w:t>
      </w:r>
    </w:p>
    <w:p w14:paraId="402AC8E0" w14:textId="77777777" w:rsidR="00A0363B" w:rsidRDefault="00A0363B" w:rsidP="00A0363B"/>
    <w:p w14:paraId="79370070" w14:textId="4078A010" w:rsidR="00A0363B" w:rsidRPr="00A0363B" w:rsidRDefault="00A0363B" w:rsidP="00A0363B">
      <w:pPr>
        <w:jc w:val="center"/>
        <w:rPr>
          <w:sz w:val="28"/>
          <w:szCs w:val="28"/>
        </w:rPr>
      </w:pPr>
      <w:r w:rsidRPr="00A0363B">
        <w:rPr>
          <w:sz w:val="28"/>
          <w:szCs w:val="28"/>
        </w:rPr>
        <w:t xml:space="preserve">Nagy, </w:t>
      </w:r>
      <w:proofErr w:type="spellStart"/>
      <w:r w:rsidRPr="00A0363B">
        <w:rPr>
          <w:sz w:val="28"/>
          <w:szCs w:val="28"/>
        </w:rPr>
        <w:t>Pawlowsky</w:t>
      </w:r>
      <w:proofErr w:type="spellEnd"/>
      <w:r w:rsidRPr="00A0363B">
        <w:rPr>
          <w:sz w:val="28"/>
          <w:szCs w:val="28"/>
        </w:rPr>
        <w:t xml:space="preserve"> &amp; </w:t>
      </w:r>
      <w:proofErr w:type="spellStart"/>
      <w:r w:rsidRPr="00A0363B">
        <w:rPr>
          <w:sz w:val="28"/>
          <w:szCs w:val="28"/>
        </w:rPr>
        <w:t>Sochovsky</w:t>
      </w:r>
      <w:proofErr w:type="spellEnd"/>
    </w:p>
    <w:p w14:paraId="3C4268CF" w14:textId="77777777" w:rsidR="00F5772B" w:rsidRPr="00F5772B" w:rsidRDefault="00F5772B" w:rsidP="00F5772B"/>
    <w:p w14:paraId="5ABBA636" w14:textId="77777777" w:rsidR="00E2215F" w:rsidRDefault="00E2215F">
      <w:r>
        <w:br w:type="page"/>
      </w:r>
    </w:p>
    <w:p w14:paraId="6BE45DBA" w14:textId="77777777" w:rsidR="00E2215F" w:rsidRDefault="00E2215F" w:rsidP="00E2215F">
      <w:pPr>
        <w:pStyle w:val="Untertitel"/>
      </w:pPr>
      <w:r>
        <w:lastRenderedPageBreak/>
        <w:t>Versionierung</w:t>
      </w:r>
    </w:p>
    <w:tbl>
      <w:tblPr>
        <w:tblStyle w:val="Tabellenraster"/>
        <w:tblW w:w="5000" w:type="pct"/>
        <w:jc w:val="center"/>
        <w:tblLook w:val="04A0" w:firstRow="1" w:lastRow="0" w:firstColumn="1" w:lastColumn="0" w:noHBand="0" w:noVBand="1"/>
      </w:tblPr>
      <w:tblGrid>
        <w:gridCol w:w="1088"/>
        <w:gridCol w:w="1352"/>
        <w:gridCol w:w="1172"/>
        <w:gridCol w:w="895"/>
        <w:gridCol w:w="4781"/>
      </w:tblGrid>
      <w:tr w:rsidR="006506F7" w14:paraId="267637D0" w14:textId="77777777" w:rsidTr="00A0363B">
        <w:trPr>
          <w:jc w:val="center"/>
        </w:trPr>
        <w:tc>
          <w:tcPr>
            <w:tcW w:w="585" w:type="pct"/>
          </w:tcPr>
          <w:p w14:paraId="32EC88EE" w14:textId="77777777" w:rsidR="006506F7" w:rsidRDefault="006506F7" w:rsidP="00EC294F">
            <w:r>
              <w:t>Version</w:t>
            </w:r>
          </w:p>
        </w:tc>
        <w:tc>
          <w:tcPr>
            <w:tcW w:w="728" w:type="pct"/>
          </w:tcPr>
          <w:p w14:paraId="374DDCB7" w14:textId="77777777" w:rsidR="006506F7" w:rsidRDefault="006506F7" w:rsidP="00EC294F">
            <w:r>
              <w:t>Autor</w:t>
            </w:r>
          </w:p>
        </w:tc>
        <w:tc>
          <w:tcPr>
            <w:tcW w:w="631" w:type="pct"/>
          </w:tcPr>
          <w:p w14:paraId="4119328B" w14:textId="77777777" w:rsidR="006506F7" w:rsidRDefault="006506F7" w:rsidP="00EC294F">
            <w:r>
              <w:t>Datum</w:t>
            </w:r>
          </w:p>
        </w:tc>
        <w:tc>
          <w:tcPr>
            <w:tcW w:w="482" w:type="pct"/>
          </w:tcPr>
          <w:p w14:paraId="7EB4E512" w14:textId="77777777" w:rsidR="006506F7" w:rsidRDefault="006506F7" w:rsidP="00EC294F">
            <w:r>
              <w:t>Status</w:t>
            </w:r>
          </w:p>
        </w:tc>
        <w:tc>
          <w:tcPr>
            <w:tcW w:w="2575" w:type="pct"/>
          </w:tcPr>
          <w:p w14:paraId="7CC4D6ED" w14:textId="77777777" w:rsidR="006506F7" w:rsidRDefault="006506F7" w:rsidP="00EC294F">
            <w:r>
              <w:t>Kommentar</w:t>
            </w:r>
          </w:p>
        </w:tc>
      </w:tr>
      <w:tr w:rsidR="006506F7" w14:paraId="4C040B43" w14:textId="77777777" w:rsidTr="00A0363B">
        <w:trPr>
          <w:jc w:val="center"/>
        </w:trPr>
        <w:tc>
          <w:tcPr>
            <w:tcW w:w="585" w:type="pct"/>
          </w:tcPr>
          <w:p w14:paraId="2047E7D4" w14:textId="77777777" w:rsidR="006506F7" w:rsidRDefault="006506F7" w:rsidP="009A5CB0">
            <w:r>
              <w:t>0.1</w:t>
            </w:r>
          </w:p>
        </w:tc>
        <w:tc>
          <w:tcPr>
            <w:tcW w:w="728" w:type="pct"/>
          </w:tcPr>
          <w:p w14:paraId="01956B83" w14:textId="02F79F07" w:rsidR="006506F7" w:rsidRDefault="006506F7" w:rsidP="00EC294F">
            <w:r>
              <w:t>Nagy</w:t>
            </w:r>
          </w:p>
        </w:tc>
        <w:tc>
          <w:tcPr>
            <w:tcW w:w="631" w:type="pct"/>
          </w:tcPr>
          <w:p w14:paraId="5C4A3C9B" w14:textId="77777777" w:rsidR="006506F7" w:rsidRDefault="006506F7" w:rsidP="00EC294F">
            <w:r>
              <w:t>17.08.12</w:t>
            </w:r>
          </w:p>
        </w:tc>
        <w:tc>
          <w:tcPr>
            <w:tcW w:w="482" w:type="pct"/>
          </w:tcPr>
          <w:p w14:paraId="2703F31C" w14:textId="77777777" w:rsidR="006506F7" w:rsidRDefault="006506F7" w:rsidP="00EC294F">
            <w:proofErr w:type="spellStart"/>
            <w:r>
              <w:t>draft</w:t>
            </w:r>
            <w:proofErr w:type="spellEnd"/>
          </w:p>
        </w:tc>
        <w:tc>
          <w:tcPr>
            <w:tcW w:w="2575" w:type="pct"/>
          </w:tcPr>
          <w:p w14:paraId="5D922E38" w14:textId="77777777" w:rsidR="006506F7" w:rsidRDefault="006506F7" w:rsidP="00EC294F">
            <w:r>
              <w:t>Präambel, Zielbestimmungen, Produkteinsatz</w:t>
            </w:r>
          </w:p>
        </w:tc>
      </w:tr>
      <w:tr w:rsidR="006506F7" w14:paraId="33FE4069" w14:textId="77777777" w:rsidTr="00A0363B">
        <w:trPr>
          <w:jc w:val="center"/>
        </w:trPr>
        <w:tc>
          <w:tcPr>
            <w:tcW w:w="585" w:type="pct"/>
          </w:tcPr>
          <w:p w14:paraId="5230D8EA" w14:textId="77777777" w:rsidR="006506F7" w:rsidRDefault="006506F7" w:rsidP="00EC294F">
            <w:r>
              <w:t>0.2</w:t>
            </w:r>
          </w:p>
        </w:tc>
        <w:tc>
          <w:tcPr>
            <w:tcW w:w="728" w:type="pct"/>
          </w:tcPr>
          <w:p w14:paraId="36FE5F1A" w14:textId="709C7C46" w:rsidR="006506F7" w:rsidRDefault="006506F7" w:rsidP="00EC294F">
            <w:r>
              <w:t>Nagy</w:t>
            </w:r>
          </w:p>
        </w:tc>
        <w:tc>
          <w:tcPr>
            <w:tcW w:w="631" w:type="pct"/>
          </w:tcPr>
          <w:p w14:paraId="579336F8" w14:textId="77777777" w:rsidR="006506F7" w:rsidRDefault="006506F7" w:rsidP="00EC294F">
            <w:r>
              <w:t>20.08.12</w:t>
            </w:r>
          </w:p>
        </w:tc>
        <w:tc>
          <w:tcPr>
            <w:tcW w:w="482" w:type="pct"/>
          </w:tcPr>
          <w:p w14:paraId="45B0AFB8" w14:textId="77777777" w:rsidR="006506F7" w:rsidRDefault="006506F7" w:rsidP="00EC294F">
            <w:proofErr w:type="spellStart"/>
            <w:r>
              <w:t>draft</w:t>
            </w:r>
            <w:proofErr w:type="spellEnd"/>
          </w:p>
        </w:tc>
        <w:tc>
          <w:tcPr>
            <w:tcW w:w="2575" w:type="pct"/>
          </w:tcPr>
          <w:p w14:paraId="265207B4" w14:textId="77777777" w:rsidR="006506F7" w:rsidRDefault="006506F7" w:rsidP="00EC294F">
            <w:r>
              <w:t>Funktionen, Überarbeitung</w:t>
            </w:r>
          </w:p>
        </w:tc>
      </w:tr>
      <w:tr w:rsidR="006506F7" w14:paraId="672B4250" w14:textId="77777777" w:rsidTr="00A0363B">
        <w:trPr>
          <w:jc w:val="center"/>
        </w:trPr>
        <w:tc>
          <w:tcPr>
            <w:tcW w:w="585" w:type="pct"/>
          </w:tcPr>
          <w:p w14:paraId="3BF9C294" w14:textId="77777777" w:rsidR="006506F7" w:rsidRDefault="00275ED5" w:rsidP="00EC294F">
            <w:r>
              <w:t>0.3</w:t>
            </w:r>
          </w:p>
        </w:tc>
        <w:tc>
          <w:tcPr>
            <w:tcW w:w="728" w:type="pct"/>
          </w:tcPr>
          <w:p w14:paraId="77AA77B6" w14:textId="3E587421" w:rsidR="006506F7" w:rsidRDefault="00275ED5" w:rsidP="00EC294F">
            <w:r>
              <w:t>Nagy</w:t>
            </w:r>
          </w:p>
        </w:tc>
        <w:tc>
          <w:tcPr>
            <w:tcW w:w="631" w:type="pct"/>
          </w:tcPr>
          <w:p w14:paraId="61BF7A0D" w14:textId="07EF8AB6" w:rsidR="006506F7" w:rsidRDefault="00275ED5" w:rsidP="00E476EF">
            <w:r>
              <w:t>21.08.12</w:t>
            </w:r>
          </w:p>
        </w:tc>
        <w:tc>
          <w:tcPr>
            <w:tcW w:w="482" w:type="pct"/>
          </w:tcPr>
          <w:p w14:paraId="09BA2529" w14:textId="77777777" w:rsidR="006506F7" w:rsidRDefault="00275ED5" w:rsidP="00EC294F">
            <w:proofErr w:type="spellStart"/>
            <w:r>
              <w:t>draft</w:t>
            </w:r>
            <w:proofErr w:type="spellEnd"/>
          </w:p>
        </w:tc>
        <w:tc>
          <w:tcPr>
            <w:tcW w:w="2575" w:type="pct"/>
          </w:tcPr>
          <w:p w14:paraId="4530409B" w14:textId="77777777" w:rsidR="006506F7" w:rsidRDefault="00297ED8" w:rsidP="00297ED8">
            <w:r>
              <w:t xml:space="preserve">Funktionen, Daten, </w:t>
            </w:r>
            <w:proofErr w:type="spellStart"/>
            <w:r>
              <w:t>Qualitätsanf</w:t>
            </w:r>
            <w:proofErr w:type="spellEnd"/>
            <w:r>
              <w:t>., Glossar</w:t>
            </w:r>
          </w:p>
        </w:tc>
      </w:tr>
      <w:tr w:rsidR="006506F7" w14:paraId="6DF5C477" w14:textId="77777777" w:rsidTr="00A0363B">
        <w:trPr>
          <w:jc w:val="center"/>
        </w:trPr>
        <w:tc>
          <w:tcPr>
            <w:tcW w:w="585" w:type="pct"/>
          </w:tcPr>
          <w:p w14:paraId="019BE643" w14:textId="351DB8C8" w:rsidR="006506F7" w:rsidRDefault="00E476EF" w:rsidP="00EC294F">
            <w:r>
              <w:t>0.4</w:t>
            </w:r>
          </w:p>
        </w:tc>
        <w:tc>
          <w:tcPr>
            <w:tcW w:w="728" w:type="pct"/>
          </w:tcPr>
          <w:p w14:paraId="54DD3ABB" w14:textId="626BF9B7" w:rsidR="006506F7" w:rsidRDefault="00E476EF" w:rsidP="00EC294F">
            <w:r>
              <w:t>Nagy</w:t>
            </w:r>
          </w:p>
        </w:tc>
        <w:tc>
          <w:tcPr>
            <w:tcW w:w="631" w:type="pct"/>
          </w:tcPr>
          <w:p w14:paraId="46230016" w14:textId="40AEAB54" w:rsidR="006506F7" w:rsidRDefault="00E476EF" w:rsidP="00EC294F">
            <w:r>
              <w:t>02.09.12</w:t>
            </w:r>
          </w:p>
        </w:tc>
        <w:tc>
          <w:tcPr>
            <w:tcW w:w="482" w:type="pct"/>
          </w:tcPr>
          <w:p w14:paraId="47C71D5D" w14:textId="0BA92FC1" w:rsidR="006506F7" w:rsidRDefault="00E476EF" w:rsidP="00EC294F">
            <w:proofErr w:type="spellStart"/>
            <w:r>
              <w:t>draft</w:t>
            </w:r>
            <w:proofErr w:type="spellEnd"/>
          </w:p>
        </w:tc>
        <w:tc>
          <w:tcPr>
            <w:tcW w:w="2575" w:type="pct"/>
          </w:tcPr>
          <w:p w14:paraId="3CBE5CAA" w14:textId="73D5E4D9" w:rsidR="006506F7" w:rsidRDefault="00E476EF" w:rsidP="008F02DA">
            <w:r>
              <w:t>Randbedingungen, Vertragsg</w:t>
            </w:r>
            <w:del w:id="0" w:author="Windows User" w:date="2012-09-28T01:49:00Z">
              <w:r w:rsidDel="008F02DA">
                <w:delText>gst.</w:delText>
              </w:r>
            </w:del>
            <w:ins w:id="1" w:author="Windows User" w:date="2012-09-28T01:49:00Z">
              <w:r w:rsidR="008F02DA">
                <w:t>egenstand</w:t>
              </w:r>
            </w:ins>
          </w:p>
        </w:tc>
      </w:tr>
      <w:tr w:rsidR="00821547" w14:paraId="54A139CD" w14:textId="77777777" w:rsidTr="00A0363B">
        <w:trPr>
          <w:jc w:val="center"/>
        </w:trPr>
        <w:tc>
          <w:tcPr>
            <w:tcW w:w="585" w:type="pct"/>
          </w:tcPr>
          <w:p w14:paraId="7CC683C7" w14:textId="45760BAF" w:rsidR="00821547" w:rsidRDefault="00821547" w:rsidP="00821547">
            <w:r>
              <w:t>1.0</w:t>
            </w:r>
          </w:p>
        </w:tc>
        <w:tc>
          <w:tcPr>
            <w:tcW w:w="728" w:type="pct"/>
          </w:tcPr>
          <w:p w14:paraId="66BA63A6" w14:textId="6357D89D" w:rsidR="00821547" w:rsidRDefault="00821547" w:rsidP="00EC294F">
            <w:r>
              <w:t>Nagy</w:t>
            </w:r>
          </w:p>
        </w:tc>
        <w:tc>
          <w:tcPr>
            <w:tcW w:w="631" w:type="pct"/>
          </w:tcPr>
          <w:p w14:paraId="178DC8F9" w14:textId="628698F0" w:rsidR="00821547" w:rsidRDefault="00821547" w:rsidP="002D7B77">
            <w:r>
              <w:t>0</w:t>
            </w:r>
            <w:r w:rsidR="002D7B77">
              <w:t>7</w:t>
            </w:r>
            <w:r>
              <w:t>.09.12</w:t>
            </w:r>
          </w:p>
        </w:tc>
        <w:tc>
          <w:tcPr>
            <w:tcW w:w="482" w:type="pct"/>
          </w:tcPr>
          <w:p w14:paraId="3563C0FD" w14:textId="7E214046" w:rsidR="00821547" w:rsidRDefault="00821547" w:rsidP="00EC294F">
            <w:proofErr w:type="spellStart"/>
            <w:r>
              <w:t>draft</w:t>
            </w:r>
            <w:proofErr w:type="spellEnd"/>
          </w:p>
        </w:tc>
        <w:tc>
          <w:tcPr>
            <w:tcW w:w="2575" w:type="pct"/>
          </w:tcPr>
          <w:p w14:paraId="4EEF7D28" w14:textId="40A274BB" w:rsidR="00821547" w:rsidRDefault="002D7B77" w:rsidP="008F02DA">
            <w:r>
              <w:t xml:space="preserve">Produktdaten </w:t>
            </w:r>
            <w:proofErr w:type="spellStart"/>
            <w:r>
              <w:t>erg</w:t>
            </w:r>
            <w:proofErr w:type="spellEnd"/>
            <w:ins w:id="2" w:author="Windows User" w:date="2012-09-28T01:51:00Z">
              <w:r w:rsidR="008F02DA">
                <w:t>,</w:t>
              </w:r>
            </w:ins>
            <w:del w:id="3" w:author="Windows User" w:date="2012-09-28T01:51:00Z">
              <w:r w:rsidDel="008F02DA">
                <w:delText>änzt</w:delText>
              </w:r>
            </w:del>
            <w:r>
              <w:t>, Nutzungs-/Vertri</w:t>
            </w:r>
            <w:ins w:id="4" w:author="Windows User" w:date="2012-09-28T01:51:00Z">
              <w:r w:rsidR="008F02DA">
                <w:t>e</w:t>
              </w:r>
            </w:ins>
            <w:r>
              <w:t>bsr</w:t>
            </w:r>
            <w:ins w:id="5" w:author="Windows User" w:date="2012-09-28T01:51:00Z">
              <w:r w:rsidR="008F02DA">
                <w:t>echte</w:t>
              </w:r>
            </w:ins>
            <w:del w:id="6" w:author="Windows User" w:date="2012-09-28T01:51:00Z">
              <w:r w:rsidDel="008F02DA">
                <w:delText>.</w:delText>
              </w:r>
            </w:del>
          </w:p>
        </w:tc>
      </w:tr>
      <w:tr w:rsidR="006506F7" w14:paraId="51E1AF98" w14:textId="77777777" w:rsidTr="00A0363B">
        <w:trPr>
          <w:jc w:val="center"/>
        </w:trPr>
        <w:tc>
          <w:tcPr>
            <w:tcW w:w="585" w:type="pct"/>
          </w:tcPr>
          <w:p w14:paraId="087EF9DA" w14:textId="389AB7D6" w:rsidR="006506F7" w:rsidRDefault="005E0F92" w:rsidP="00EC294F">
            <w:r>
              <w:t>1.1</w:t>
            </w:r>
          </w:p>
        </w:tc>
        <w:tc>
          <w:tcPr>
            <w:tcW w:w="728" w:type="pct"/>
          </w:tcPr>
          <w:p w14:paraId="0A43D3F9" w14:textId="228B60E4" w:rsidR="006506F7" w:rsidRDefault="005E0F92" w:rsidP="00EC294F">
            <w:proofErr w:type="spellStart"/>
            <w:r>
              <w:t>Pawlowsky</w:t>
            </w:r>
            <w:proofErr w:type="spellEnd"/>
          </w:p>
        </w:tc>
        <w:tc>
          <w:tcPr>
            <w:tcW w:w="631" w:type="pct"/>
          </w:tcPr>
          <w:p w14:paraId="6727BEA3" w14:textId="1C5CC043" w:rsidR="006506F7" w:rsidRDefault="00D80CA2" w:rsidP="00EC294F">
            <w:r>
              <w:t>10</w:t>
            </w:r>
            <w:r w:rsidR="005E0F92">
              <w:t>.09.12</w:t>
            </w:r>
          </w:p>
        </w:tc>
        <w:tc>
          <w:tcPr>
            <w:tcW w:w="482" w:type="pct"/>
          </w:tcPr>
          <w:p w14:paraId="7AC9627B" w14:textId="77777777" w:rsidR="006506F7" w:rsidRDefault="006506F7" w:rsidP="00EC294F">
            <w:r>
              <w:t>final</w:t>
            </w:r>
          </w:p>
        </w:tc>
        <w:tc>
          <w:tcPr>
            <w:tcW w:w="2575" w:type="pct"/>
          </w:tcPr>
          <w:p w14:paraId="1AD3FEC6" w14:textId="77777777" w:rsidR="006506F7" w:rsidRDefault="006506F7" w:rsidP="00EC294F">
            <w:r>
              <w:t>Qualitätssicherung</w:t>
            </w:r>
          </w:p>
        </w:tc>
      </w:tr>
    </w:tbl>
    <w:p w14:paraId="1C6EC131" w14:textId="77777777" w:rsidR="008811A3" w:rsidRDefault="008811A3" w:rsidP="00B3001D">
      <w:pPr>
        <w:pStyle w:val="Untertitel"/>
      </w:pPr>
    </w:p>
    <w:p w14:paraId="3D1D74A9" w14:textId="77777777" w:rsidR="00B3001D" w:rsidRPr="00EC294F" w:rsidRDefault="00B3001D" w:rsidP="00B3001D">
      <w:pPr>
        <w:pStyle w:val="Untertitel"/>
      </w:pPr>
      <w:r>
        <w:t>Inhalt</w:t>
      </w:r>
    </w:p>
    <w:p w14:paraId="27833848" w14:textId="77777777" w:rsidR="00D80CA2" w:rsidRDefault="00B3001D">
      <w:pPr>
        <w:pStyle w:val="Verzeichnis1"/>
        <w:tabs>
          <w:tab w:val="right" w:leader="dot" w:pos="9062"/>
        </w:tabs>
        <w:rPr>
          <w:rFonts w:asciiTheme="minorHAnsi" w:eastAsiaTheme="minorEastAsia" w:hAnsiTheme="minorHAnsi"/>
          <w:noProof/>
          <w:szCs w:val="24"/>
          <w:lang w:val="de-DE" w:eastAsia="ja-JP"/>
        </w:rPr>
      </w:pPr>
      <w:r>
        <w:fldChar w:fldCharType="begin"/>
      </w:r>
      <w:r>
        <w:instrText xml:space="preserve"> TOC \o "1-3" \h \z \u </w:instrText>
      </w:r>
      <w:r>
        <w:fldChar w:fldCharType="separate"/>
      </w:r>
      <w:r w:rsidR="00D80CA2">
        <w:rPr>
          <w:noProof/>
        </w:rPr>
        <w:t>1. Präambel</w:t>
      </w:r>
      <w:r w:rsidR="00D80CA2">
        <w:rPr>
          <w:noProof/>
        </w:rPr>
        <w:tab/>
      </w:r>
      <w:r w:rsidR="00D80CA2">
        <w:rPr>
          <w:noProof/>
        </w:rPr>
        <w:fldChar w:fldCharType="begin"/>
      </w:r>
      <w:r w:rsidR="00D80CA2">
        <w:rPr>
          <w:noProof/>
        </w:rPr>
        <w:instrText xml:space="preserve"> PAGEREF _Toc208923687 \h </w:instrText>
      </w:r>
      <w:r w:rsidR="00D80CA2">
        <w:rPr>
          <w:noProof/>
        </w:rPr>
      </w:r>
      <w:r w:rsidR="00D80CA2">
        <w:rPr>
          <w:noProof/>
        </w:rPr>
        <w:fldChar w:fldCharType="separate"/>
      </w:r>
      <w:r w:rsidR="00D80CA2">
        <w:rPr>
          <w:noProof/>
        </w:rPr>
        <w:t>1</w:t>
      </w:r>
      <w:r w:rsidR="00D80CA2">
        <w:rPr>
          <w:noProof/>
        </w:rPr>
        <w:fldChar w:fldCharType="end"/>
      </w:r>
    </w:p>
    <w:p w14:paraId="7012E61D" w14:textId="77777777" w:rsidR="00D80CA2" w:rsidRDefault="00D80CA2">
      <w:pPr>
        <w:pStyle w:val="Verzeichnis1"/>
        <w:tabs>
          <w:tab w:val="right" w:leader="dot" w:pos="9062"/>
        </w:tabs>
        <w:rPr>
          <w:rFonts w:asciiTheme="minorHAnsi" w:eastAsiaTheme="minorEastAsia" w:hAnsiTheme="minorHAnsi"/>
          <w:noProof/>
          <w:szCs w:val="24"/>
          <w:lang w:val="de-DE" w:eastAsia="ja-JP"/>
        </w:rPr>
      </w:pPr>
      <w:r>
        <w:rPr>
          <w:noProof/>
        </w:rPr>
        <w:t>2. Zielbestimmungen</w:t>
      </w:r>
      <w:r>
        <w:rPr>
          <w:noProof/>
        </w:rPr>
        <w:tab/>
      </w:r>
      <w:r>
        <w:rPr>
          <w:noProof/>
        </w:rPr>
        <w:fldChar w:fldCharType="begin"/>
      </w:r>
      <w:r>
        <w:rPr>
          <w:noProof/>
        </w:rPr>
        <w:instrText xml:space="preserve"> PAGEREF _Toc208923688 \h </w:instrText>
      </w:r>
      <w:r>
        <w:rPr>
          <w:noProof/>
        </w:rPr>
      </w:r>
      <w:r>
        <w:rPr>
          <w:noProof/>
        </w:rPr>
        <w:fldChar w:fldCharType="separate"/>
      </w:r>
      <w:r>
        <w:rPr>
          <w:noProof/>
        </w:rPr>
        <w:t>2</w:t>
      </w:r>
      <w:r>
        <w:rPr>
          <w:noProof/>
        </w:rPr>
        <w:fldChar w:fldCharType="end"/>
      </w:r>
    </w:p>
    <w:p w14:paraId="2012DD13" w14:textId="77777777" w:rsidR="00D80CA2" w:rsidRDefault="00D80CA2">
      <w:pPr>
        <w:pStyle w:val="Verzeichnis1"/>
        <w:tabs>
          <w:tab w:val="right" w:leader="dot" w:pos="9062"/>
        </w:tabs>
        <w:rPr>
          <w:rFonts w:asciiTheme="minorHAnsi" w:eastAsiaTheme="minorEastAsia" w:hAnsiTheme="minorHAnsi"/>
          <w:noProof/>
          <w:szCs w:val="24"/>
          <w:lang w:val="de-DE" w:eastAsia="ja-JP"/>
        </w:rPr>
      </w:pPr>
      <w:r>
        <w:rPr>
          <w:noProof/>
        </w:rPr>
        <w:t>3. Produkteinsatz</w:t>
      </w:r>
      <w:r>
        <w:rPr>
          <w:noProof/>
        </w:rPr>
        <w:tab/>
      </w:r>
      <w:r>
        <w:rPr>
          <w:noProof/>
        </w:rPr>
        <w:fldChar w:fldCharType="begin"/>
      </w:r>
      <w:r>
        <w:rPr>
          <w:noProof/>
        </w:rPr>
        <w:instrText xml:space="preserve"> PAGEREF _Toc208923689 \h </w:instrText>
      </w:r>
      <w:r>
        <w:rPr>
          <w:noProof/>
        </w:rPr>
      </w:r>
      <w:r>
        <w:rPr>
          <w:noProof/>
        </w:rPr>
        <w:fldChar w:fldCharType="separate"/>
      </w:r>
      <w:r>
        <w:rPr>
          <w:noProof/>
        </w:rPr>
        <w:t>3</w:t>
      </w:r>
      <w:r>
        <w:rPr>
          <w:noProof/>
        </w:rPr>
        <w:fldChar w:fldCharType="end"/>
      </w:r>
    </w:p>
    <w:p w14:paraId="0EB7E32B" w14:textId="77777777" w:rsidR="00D80CA2" w:rsidRDefault="00D80CA2">
      <w:pPr>
        <w:pStyle w:val="Verzeichnis1"/>
        <w:tabs>
          <w:tab w:val="right" w:leader="dot" w:pos="9062"/>
        </w:tabs>
        <w:rPr>
          <w:rFonts w:asciiTheme="minorHAnsi" w:eastAsiaTheme="minorEastAsia" w:hAnsiTheme="minorHAnsi"/>
          <w:noProof/>
          <w:szCs w:val="24"/>
          <w:lang w:val="de-DE" w:eastAsia="ja-JP"/>
        </w:rPr>
      </w:pPr>
      <w:r>
        <w:rPr>
          <w:noProof/>
        </w:rPr>
        <w:t>4. Produktfunktionen</w:t>
      </w:r>
      <w:r>
        <w:rPr>
          <w:noProof/>
        </w:rPr>
        <w:tab/>
      </w:r>
      <w:r>
        <w:rPr>
          <w:noProof/>
        </w:rPr>
        <w:fldChar w:fldCharType="begin"/>
      </w:r>
      <w:r>
        <w:rPr>
          <w:noProof/>
        </w:rPr>
        <w:instrText xml:space="preserve"> PAGEREF _Toc208923690 \h </w:instrText>
      </w:r>
      <w:r>
        <w:rPr>
          <w:noProof/>
        </w:rPr>
      </w:r>
      <w:r>
        <w:rPr>
          <w:noProof/>
        </w:rPr>
        <w:fldChar w:fldCharType="separate"/>
      </w:r>
      <w:r>
        <w:rPr>
          <w:noProof/>
        </w:rPr>
        <w:t>4</w:t>
      </w:r>
      <w:r>
        <w:rPr>
          <w:noProof/>
        </w:rPr>
        <w:fldChar w:fldCharType="end"/>
      </w:r>
    </w:p>
    <w:p w14:paraId="3F92A41D" w14:textId="77777777" w:rsidR="00D80CA2" w:rsidRDefault="00D80CA2">
      <w:pPr>
        <w:pStyle w:val="Verzeichnis2"/>
        <w:tabs>
          <w:tab w:val="right" w:leader="dot" w:pos="9062"/>
        </w:tabs>
        <w:rPr>
          <w:rFonts w:asciiTheme="minorHAnsi" w:eastAsiaTheme="minorEastAsia" w:hAnsiTheme="minorHAnsi"/>
          <w:noProof/>
          <w:szCs w:val="24"/>
          <w:lang w:val="de-DE" w:eastAsia="ja-JP"/>
        </w:rPr>
      </w:pPr>
      <w:r>
        <w:rPr>
          <w:noProof/>
        </w:rPr>
        <w:t>4.1. Funktionen der Markzustandsbestimmung</w:t>
      </w:r>
      <w:r>
        <w:rPr>
          <w:noProof/>
        </w:rPr>
        <w:tab/>
      </w:r>
      <w:r>
        <w:rPr>
          <w:noProof/>
        </w:rPr>
        <w:fldChar w:fldCharType="begin"/>
      </w:r>
      <w:r>
        <w:rPr>
          <w:noProof/>
        </w:rPr>
        <w:instrText xml:space="preserve"> PAGEREF _Toc208923691 \h </w:instrText>
      </w:r>
      <w:r>
        <w:rPr>
          <w:noProof/>
        </w:rPr>
      </w:r>
      <w:r>
        <w:rPr>
          <w:noProof/>
        </w:rPr>
        <w:fldChar w:fldCharType="separate"/>
      </w:r>
      <w:r>
        <w:rPr>
          <w:noProof/>
        </w:rPr>
        <w:t>4</w:t>
      </w:r>
      <w:r>
        <w:rPr>
          <w:noProof/>
        </w:rPr>
        <w:fldChar w:fldCharType="end"/>
      </w:r>
    </w:p>
    <w:p w14:paraId="77AECEEA" w14:textId="77777777" w:rsidR="00D80CA2" w:rsidRDefault="00D80CA2">
      <w:pPr>
        <w:pStyle w:val="Verzeichnis2"/>
        <w:tabs>
          <w:tab w:val="right" w:leader="dot" w:pos="9062"/>
        </w:tabs>
        <w:rPr>
          <w:rFonts w:asciiTheme="minorHAnsi" w:eastAsiaTheme="minorEastAsia" w:hAnsiTheme="minorHAnsi"/>
          <w:noProof/>
          <w:szCs w:val="24"/>
          <w:lang w:val="de-DE" w:eastAsia="ja-JP"/>
        </w:rPr>
      </w:pPr>
      <w:r>
        <w:rPr>
          <w:noProof/>
        </w:rPr>
        <w:t>4.2. Funktionen des Trading-Algorithmus</w:t>
      </w:r>
      <w:r>
        <w:rPr>
          <w:noProof/>
        </w:rPr>
        <w:tab/>
      </w:r>
      <w:r>
        <w:rPr>
          <w:noProof/>
        </w:rPr>
        <w:fldChar w:fldCharType="begin"/>
      </w:r>
      <w:r>
        <w:rPr>
          <w:noProof/>
        </w:rPr>
        <w:instrText xml:space="preserve"> PAGEREF _Toc208923692 \h </w:instrText>
      </w:r>
      <w:r>
        <w:rPr>
          <w:noProof/>
        </w:rPr>
      </w:r>
      <w:r>
        <w:rPr>
          <w:noProof/>
        </w:rPr>
        <w:fldChar w:fldCharType="separate"/>
      </w:r>
      <w:r>
        <w:rPr>
          <w:noProof/>
        </w:rPr>
        <w:t>4</w:t>
      </w:r>
      <w:r>
        <w:rPr>
          <w:noProof/>
        </w:rPr>
        <w:fldChar w:fldCharType="end"/>
      </w:r>
    </w:p>
    <w:p w14:paraId="0844D3CF" w14:textId="77777777" w:rsidR="00D80CA2" w:rsidRDefault="00D80CA2">
      <w:pPr>
        <w:pStyle w:val="Verzeichnis2"/>
        <w:tabs>
          <w:tab w:val="right" w:leader="dot" w:pos="9062"/>
        </w:tabs>
        <w:rPr>
          <w:rFonts w:asciiTheme="minorHAnsi" w:eastAsiaTheme="minorEastAsia" w:hAnsiTheme="minorHAnsi"/>
          <w:noProof/>
          <w:szCs w:val="24"/>
          <w:lang w:val="de-DE" w:eastAsia="ja-JP"/>
        </w:rPr>
      </w:pPr>
      <w:r>
        <w:rPr>
          <w:noProof/>
        </w:rPr>
        <w:t>4.3. Funktionen der Backtesting-Software</w:t>
      </w:r>
      <w:r>
        <w:rPr>
          <w:noProof/>
        </w:rPr>
        <w:tab/>
      </w:r>
      <w:r>
        <w:rPr>
          <w:noProof/>
        </w:rPr>
        <w:fldChar w:fldCharType="begin"/>
      </w:r>
      <w:r>
        <w:rPr>
          <w:noProof/>
        </w:rPr>
        <w:instrText xml:space="preserve"> PAGEREF _Toc208923693 \h </w:instrText>
      </w:r>
      <w:r>
        <w:rPr>
          <w:noProof/>
        </w:rPr>
      </w:r>
      <w:r>
        <w:rPr>
          <w:noProof/>
        </w:rPr>
        <w:fldChar w:fldCharType="separate"/>
      </w:r>
      <w:r>
        <w:rPr>
          <w:noProof/>
        </w:rPr>
        <w:t>6</w:t>
      </w:r>
      <w:r>
        <w:rPr>
          <w:noProof/>
        </w:rPr>
        <w:fldChar w:fldCharType="end"/>
      </w:r>
    </w:p>
    <w:p w14:paraId="537E55C9" w14:textId="77777777" w:rsidR="00D80CA2" w:rsidRDefault="00D80CA2">
      <w:pPr>
        <w:pStyle w:val="Verzeichnis1"/>
        <w:tabs>
          <w:tab w:val="right" w:leader="dot" w:pos="9062"/>
        </w:tabs>
        <w:rPr>
          <w:rFonts w:asciiTheme="minorHAnsi" w:eastAsiaTheme="minorEastAsia" w:hAnsiTheme="minorHAnsi"/>
          <w:noProof/>
          <w:szCs w:val="24"/>
          <w:lang w:val="de-DE" w:eastAsia="ja-JP"/>
        </w:rPr>
      </w:pPr>
      <w:r>
        <w:rPr>
          <w:noProof/>
        </w:rPr>
        <w:t>5. Produktdaten</w:t>
      </w:r>
      <w:r>
        <w:rPr>
          <w:noProof/>
        </w:rPr>
        <w:tab/>
      </w:r>
      <w:r>
        <w:rPr>
          <w:noProof/>
        </w:rPr>
        <w:fldChar w:fldCharType="begin"/>
      </w:r>
      <w:r>
        <w:rPr>
          <w:noProof/>
        </w:rPr>
        <w:instrText xml:space="preserve"> PAGEREF _Toc208923694 \h </w:instrText>
      </w:r>
      <w:r>
        <w:rPr>
          <w:noProof/>
        </w:rPr>
      </w:r>
      <w:r>
        <w:rPr>
          <w:noProof/>
        </w:rPr>
        <w:fldChar w:fldCharType="separate"/>
      </w:r>
      <w:r>
        <w:rPr>
          <w:noProof/>
        </w:rPr>
        <w:t>6</w:t>
      </w:r>
      <w:r>
        <w:rPr>
          <w:noProof/>
        </w:rPr>
        <w:fldChar w:fldCharType="end"/>
      </w:r>
    </w:p>
    <w:p w14:paraId="30ADD297" w14:textId="77777777" w:rsidR="00D80CA2" w:rsidRDefault="00D80CA2">
      <w:pPr>
        <w:pStyle w:val="Verzeichnis1"/>
        <w:tabs>
          <w:tab w:val="right" w:leader="dot" w:pos="9062"/>
        </w:tabs>
        <w:rPr>
          <w:rFonts w:asciiTheme="minorHAnsi" w:eastAsiaTheme="minorEastAsia" w:hAnsiTheme="minorHAnsi"/>
          <w:noProof/>
          <w:szCs w:val="24"/>
          <w:lang w:val="de-DE" w:eastAsia="ja-JP"/>
        </w:rPr>
      </w:pPr>
      <w:r>
        <w:rPr>
          <w:noProof/>
        </w:rPr>
        <w:t>6. Zwingende Randbedingungen</w:t>
      </w:r>
      <w:r>
        <w:rPr>
          <w:noProof/>
        </w:rPr>
        <w:tab/>
      </w:r>
      <w:r>
        <w:rPr>
          <w:noProof/>
        </w:rPr>
        <w:fldChar w:fldCharType="begin"/>
      </w:r>
      <w:r>
        <w:rPr>
          <w:noProof/>
        </w:rPr>
        <w:instrText xml:space="preserve"> PAGEREF _Toc208923695 \h </w:instrText>
      </w:r>
      <w:r>
        <w:rPr>
          <w:noProof/>
        </w:rPr>
      </w:r>
      <w:r>
        <w:rPr>
          <w:noProof/>
        </w:rPr>
        <w:fldChar w:fldCharType="separate"/>
      </w:r>
      <w:r>
        <w:rPr>
          <w:noProof/>
        </w:rPr>
        <w:t>7</w:t>
      </w:r>
      <w:r>
        <w:rPr>
          <w:noProof/>
        </w:rPr>
        <w:fldChar w:fldCharType="end"/>
      </w:r>
    </w:p>
    <w:p w14:paraId="1774CB24" w14:textId="77777777" w:rsidR="00D80CA2" w:rsidRDefault="00D80CA2">
      <w:pPr>
        <w:pStyle w:val="Verzeichnis2"/>
        <w:tabs>
          <w:tab w:val="right" w:leader="dot" w:pos="9062"/>
        </w:tabs>
        <w:rPr>
          <w:rFonts w:asciiTheme="minorHAnsi" w:eastAsiaTheme="minorEastAsia" w:hAnsiTheme="minorHAnsi"/>
          <w:noProof/>
          <w:szCs w:val="24"/>
          <w:lang w:val="de-DE" w:eastAsia="ja-JP"/>
        </w:rPr>
      </w:pPr>
      <w:r>
        <w:rPr>
          <w:noProof/>
        </w:rPr>
        <w:t>6.1. Produktumgebung und Systemintegration</w:t>
      </w:r>
      <w:r>
        <w:rPr>
          <w:noProof/>
        </w:rPr>
        <w:tab/>
      </w:r>
      <w:r>
        <w:rPr>
          <w:noProof/>
        </w:rPr>
        <w:fldChar w:fldCharType="begin"/>
      </w:r>
      <w:r>
        <w:rPr>
          <w:noProof/>
        </w:rPr>
        <w:instrText xml:space="preserve"> PAGEREF _Toc208923696 \h </w:instrText>
      </w:r>
      <w:r>
        <w:rPr>
          <w:noProof/>
        </w:rPr>
      </w:r>
      <w:r>
        <w:rPr>
          <w:noProof/>
        </w:rPr>
        <w:fldChar w:fldCharType="separate"/>
      </w:r>
      <w:r>
        <w:rPr>
          <w:noProof/>
        </w:rPr>
        <w:t>7</w:t>
      </w:r>
      <w:r>
        <w:rPr>
          <w:noProof/>
        </w:rPr>
        <w:fldChar w:fldCharType="end"/>
      </w:r>
    </w:p>
    <w:p w14:paraId="76A1E736" w14:textId="77777777" w:rsidR="00D80CA2" w:rsidRDefault="00D80CA2">
      <w:pPr>
        <w:pStyle w:val="Verzeichnis2"/>
        <w:tabs>
          <w:tab w:val="right" w:leader="dot" w:pos="9062"/>
        </w:tabs>
        <w:rPr>
          <w:rFonts w:asciiTheme="minorHAnsi" w:eastAsiaTheme="minorEastAsia" w:hAnsiTheme="minorHAnsi"/>
          <w:noProof/>
          <w:szCs w:val="24"/>
          <w:lang w:val="de-DE" w:eastAsia="ja-JP"/>
        </w:rPr>
      </w:pPr>
      <w:r>
        <w:rPr>
          <w:noProof/>
        </w:rPr>
        <w:t>6.2. Schnittstellen</w:t>
      </w:r>
      <w:r>
        <w:rPr>
          <w:noProof/>
        </w:rPr>
        <w:tab/>
      </w:r>
      <w:r>
        <w:rPr>
          <w:noProof/>
        </w:rPr>
        <w:fldChar w:fldCharType="begin"/>
      </w:r>
      <w:r>
        <w:rPr>
          <w:noProof/>
        </w:rPr>
        <w:instrText xml:space="preserve"> PAGEREF _Toc208923697 \h </w:instrText>
      </w:r>
      <w:r>
        <w:rPr>
          <w:noProof/>
        </w:rPr>
      </w:r>
      <w:r>
        <w:rPr>
          <w:noProof/>
        </w:rPr>
        <w:fldChar w:fldCharType="separate"/>
      </w:r>
      <w:r>
        <w:rPr>
          <w:noProof/>
        </w:rPr>
        <w:t>7</w:t>
      </w:r>
      <w:r>
        <w:rPr>
          <w:noProof/>
        </w:rPr>
        <w:fldChar w:fldCharType="end"/>
      </w:r>
    </w:p>
    <w:p w14:paraId="3C2FF93B" w14:textId="77777777" w:rsidR="00D80CA2" w:rsidRDefault="00D80CA2">
      <w:pPr>
        <w:pStyle w:val="Verzeichnis1"/>
        <w:tabs>
          <w:tab w:val="right" w:leader="dot" w:pos="9062"/>
        </w:tabs>
        <w:rPr>
          <w:rFonts w:asciiTheme="minorHAnsi" w:eastAsiaTheme="minorEastAsia" w:hAnsiTheme="minorHAnsi"/>
          <w:noProof/>
          <w:szCs w:val="24"/>
          <w:lang w:val="de-DE" w:eastAsia="ja-JP"/>
        </w:rPr>
      </w:pPr>
      <w:r>
        <w:rPr>
          <w:noProof/>
        </w:rPr>
        <w:t>7. Vertragsgegenstand</w:t>
      </w:r>
      <w:r>
        <w:rPr>
          <w:noProof/>
        </w:rPr>
        <w:tab/>
      </w:r>
      <w:r>
        <w:rPr>
          <w:noProof/>
        </w:rPr>
        <w:fldChar w:fldCharType="begin"/>
      </w:r>
      <w:r>
        <w:rPr>
          <w:noProof/>
        </w:rPr>
        <w:instrText xml:space="preserve"> PAGEREF _Toc208923698 \h </w:instrText>
      </w:r>
      <w:r>
        <w:rPr>
          <w:noProof/>
        </w:rPr>
      </w:r>
      <w:r>
        <w:rPr>
          <w:noProof/>
        </w:rPr>
        <w:fldChar w:fldCharType="separate"/>
      </w:r>
      <w:r>
        <w:rPr>
          <w:noProof/>
        </w:rPr>
        <w:t>8</w:t>
      </w:r>
      <w:r>
        <w:rPr>
          <w:noProof/>
        </w:rPr>
        <w:fldChar w:fldCharType="end"/>
      </w:r>
    </w:p>
    <w:p w14:paraId="17791498" w14:textId="77777777" w:rsidR="00D80CA2" w:rsidRDefault="00D80CA2">
      <w:pPr>
        <w:pStyle w:val="Verzeichnis2"/>
        <w:tabs>
          <w:tab w:val="right" w:leader="dot" w:pos="9062"/>
        </w:tabs>
        <w:rPr>
          <w:rFonts w:asciiTheme="minorHAnsi" w:eastAsiaTheme="minorEastAsia" w:hAnsiTheme="minorHAnsi"/>
          <w:noProof/>
          <w:szCs w:val="24"/>
          <w:lang w:val="de-DE" w:eastAsia="ja-JP"/>
        </w:rPr>
      </w:pPr>
      <w:r>
        <w:rPr>
          <w:noProof/>
        </w:rPr>
        <w:t>7.1. Lieferumfang</w:t>
      </w:r>
      <w:r>
        <w:rPr>
          <w:noProof/>
        </w:rPr>
        <w:tab/>
      </w:r>
      <w:r>
        <w:rPr>
          <w:noProof/>
        </w:rPr>
        <w:fldChar w:fldCharType="begin"/>
      </w:r>
      <w:r>
        <w:rPr>
          <w:noProof/>
        </w:rPr>
        <w:instrText xml:space="preserve"> PAGEREF _Toc208923699 \h </w:instrText>
      </w:r>
      <w:r>
        <w:rPr>
          <w:noProof/>
        </w:rPr>
      </w:r>
      <w:r>
        <w:rPr>
          <w:noProof/>
        </w:rPr>
        <w:fldChar w:fldCharType="separate"/>
      </w:r>
      <w:r>
        <w:rPr>
          <w:noProof/>
        </w:rPr>
        <w:t>8</w:t>
      </w:r>
      <w:r>
        <w:rPr>
          <w:noProof/>
        </w:rPr>
        <w:fldChar w:fldCharType="end"/>
      </w:r>
    </w:p>
    <w:p w14:paraId="1B17BBA0" w14:textId="77777777" w:rsidR="00D80CA2" w:rsidRDefault="00D80CA2">
      <w:pPr>
        <w:pStyle w:val="Verzeichnis2"/>
        <w:tabs>
          <w:tab w:val="right" w:leader="dot" w:pos="9062"/>
        </w:tabs>
        <w:rPr>
          <w:rFonts w:asciiTheme="minorHAnsi" w:eastAsiaTheme="minorEastAsia" w:hAnsiTheme="minorHAnsi"/>
          <w:noProof/>
          <w:szCs w:val="24"/>
          <w:lang w:val="de-DE" w:eastAsia="ja-JP"/>
        </w:rPr>
      </w:pPr>
      <w:r>
        <w:rPr>
          <w:noProof/>
        </w:rPr>
        <w:t>7.2. Produktleistungen</w:t>
      </w:r>
      <w:r>
        <w:rPr>
          <w:noProof/>
        </w:rPr>
        <w:tab/>
      </w:r>
      <w:r>
        <w:rPr>
          <w:noProof/>
        </w:rPr>
        <w:fldChar w:fldCharType="begin"/>
      </w:r>
      <w:r>
        <w:rPr>
          <w:noProof/>
        </w:rPr>
        <w:instrText xml:space="preserve"> PAGEREF _Toc208923700 \h </w:instrText>
      </w:r>
      <w:r>
        <w:rPr>
          <w:noProof/>
        </w:rPr>
      </w:r>
      <w:r>
        <w:rPr>
          <w:noProof/>
        </w:rPr>
        <w:fldChar w:fldCharType="separate"/>
      </w:r>
      <w:r>
        <w:rPr>
          <w:noProof/>
        </w:rPr>
        <w:t>8</w:t>
      </w:r>
      <w:r>
        <w:rPr>
          <w:noProof/>
        </w:rPr>
        <w:fldChar w:fldCharType="end"/>
      </w:r>
    </w:p>
    <w:p w14:paraId="7885A9A3" w14:textId="77777777" w:rsidR="00D80CA2" w:rsidRDefault="00D80CA2">
      <w:pPr>
        <w:pStyle w:val="Verzeichnis2"/>
        <w:tabs>
          <w:tab w:val="right" w:leader="dot" w:pos="9062"/>
        </w:tabs>
        <w:rPr>
          <w:rFonts w:asciiTheme="minorHAnsi" w:eastAsiaTheme="minorEastAsia" w:hAnsiTheme="minorHAnsi"/>
          <w:noProof/>
          <w:szCs w:val="24"/>
          <w:lang w:val="de-DE" w:eastAsia="ja-JP"/>
        </w:rPr>
      </w:pPr>
      <w:r>
        <w:rPr>
          <w:noProof/>
        </w:rPr>
        <w:t>7.3. Produktbezogene Leistungen</w:t>
      </w:r>
      <w:r>
        <w:rPr>
          <w:noProof/>
        </w:rPr>
        <w:tab/>
      </w:r>
      <w:r>
        <w:rPr>
          <w:noProof/>
        </w:rPr>
        <w:fldChar w:fldCharType="begin"/>
      </w:r>
      <w:r>
        <w:rPr>
          <w:noProof/>
        </w:rPr>
        <w:instrText xml:space="preserve"> PAGEREF _Toc208923701 \h </w:instrText>
      </w:r>
      <w:r>
        <w:rPr>
          <w:noProof/>
        </w:rPr>
      </w:r>
      <w:r>
        <w:rPr>
          <w:noProof/>
        </w:rPr>
        <w:fldChar w:fldCharType="separate"/>
      </w:r>
      <w:r>
        <w:rPr>
          <w:noProof/>
        </w:rPr>
        <w:t>8</w:t>
      </w:r>
      <w:r>
        <w:rPr>
          <w:noProof/>
        </w:rPr>
        <w:fldChar w:fldCharType="end"/>
      </w:r>
    </w:p>
    <w:p w14:paraId="3AC9BB1D" w14:textId="77777777" w:rsidR="00D80CA2" w:rsidRDefault="00D80CA2">
      <w:pPr>
        <w:pStyle w:val="Verzeichnis1"/>
        <w:tabs>
          <w:tab w:val="right" w:leader="dot" w:pos="9062"/>
        </w:tabs>
        <w:rPr>
          <w:rFonts w:asciiTheme="minorHAnsi" w:eastAsiaTheme="minorEastAsia" w:hAnsiTheme="minorHAnsi"/>
          <w:noProof/>
          <w:szCs w:val="24"/>
          <w:lang w:val="de-DE" w:eastAsia="ja-JP"/>
        </w:rPr>
      </w:pPr>
      <w:r>
        <w:rPr>
          <w:noProof/>
        </w:rPr>
        <w:t>8. Qualitätsanforderungen</w:t>
      </w:r>
      <w:r>
        <w:rPr>
          <w:noProof/>
        </w:rPr>
        <w:tab/>
      </w:r>
      <w:r>
        <w:rPr>
          <w:noProof/>
        </w:rPr>
        <w:fldChar w:fldCharType="begin"/>
      </w:r>
      <w:r>
        <w:rPr>
          <w:noProof/>
        </w:rPr>
        <w:instrText xml:space="preserve"> PAGEREF _Toc208923702 \h </w:instrText>
      </w:r>
      <w:r>
        <w:rPr>
          <w:noProof/>
        </w:rPr>
      </w:r>
      <w:r>
        <w:rPr>
          <w:noProof/>
        </w:rPr>
        <w:fldChar w:fldCharType="separate"/>
      </w:r>
      <w:r>
        <w:rPr>
          <w:noProof/>
        </w:rPr>
        <w:t>9</w:t>
      </w:r>
      <w:r>
        <w:rPr>
          <w:noProof/>
        </w:rPr>
        <w:fldChar w:fldCharType="end"/>
      </w:r>
    </w:p>
    <w:p w14:paraId="681C2CC3" w14:textId="77777777" w:rsidR="00D80CA2" w:rsidRDefault="00D80CA2">
      <w:pPr>
        <w:pStyle w:val="Verzeichnis1"/>
        <w:tabs>
          <w:tab w:val="right" w:leader="dot" w:pos="9062"/>
        </w:tabs>
        <w:rPr>
          <w:rFonts w:asciiTheme="minorHAnsi" w:eastAsiaTheme="minorEastAsia" w:hAnsiTheme="minorHAnsi"/>
          <w:noProof/>
          <w:szCs w:val="24"/>
          <w:lang w:val="de-DE" w:eastAsia="ja-JP"/>
        </w:rPr>
      </w:pPr>
      <w:r>
        <w:rPr>
          <w:noProof/>
        </w:rPr>
        <w:t>9. Glossar</w:t>
      </w:r>
      <w:r>
        <w:rPr>
          <w:noProof/>
        </w:rPr>
        <w:tab/>
      </w:r>
      <w:r>
        <w:rPr>
          <w:noProof/>
        </w:rPr>
        <w:fldChar w:fldCharType="begin"/>
      </w:r>
      <w:r>
        <w:rPr>
          <w:noProof/>
        </w:rPr>
        <w:instrText xml:space="preserve"> PAGEREF _Toc208923703 \h </w:instrText>
      </w:r>
      <w:r>
        <w:rPr>
          <w:noProof/>
        </w:rPr>
      </w:r>
      <w:r>
        <w:rPr>
          <w:noProof/>
        </w:rPr>
        <w:fldChar w:fldCharType="separate"/>
      </w:r>
      <w:r>
        <w:rPr>
          <w:noProof/>
        </w:rPr>
        <w:t>10</w:t>
      </w:r>
      <w:r>
        <w:rPr>
          <w:noProof/>
        </w:rPr>
        <w:fldChar w:fldCharType="end"/>
      </w:r>
    </w:p>
    <w:p w14:paraId="3B726E45" w14:textId="77777777" w:rsidR="00D80CA2" w:rsidRDefault="00B3001D" w:rsidP="006506F7">
      <w:pPr>
        <w:sectPr w:rsidR="00D80CA2">
          <w:headerReference w:type="default" r:id="rId9"/>
          <w:footerReference w:type="even" r:id="rId10"/>
          <w:footerReference w:type="default" r:id="rId11"/>
          <w:pgSz w:w="11906" w:h="16838"/>
          <w:pgMar w:top="1417" w:right="1417" w:bottom="1134" w:left="1417" w:header="708" w:footer="708" w:gutter="0"/>
          <w:cols w:space="708"/>
          <w:docGrid w:linePitch="360"/>
        </w:sectPr>
      </w:pPr>
      <w:r>
        <w:lastRenderedPageBreak/>
        <w:fldChar w:fldCharType="end"/>
      </w:r>
    </w:p>
    <w:p w14:paraId="34322790" w14:textId="77777777" w:rsidR="00E2215F" w:rsidRDefault="00E2215F" w:rsidP="00B3001D">
      <w:pPr>
        <w:pStyle w:val="berschrift1"/>
      </w:pPr>
      <w:bookmarkStart w:id="7" w:name="_Toc332991023"/>
      <w:bookmarkStart w:id="8" w:name="_Toc208923687"/>
      <w:r>
        <w:lastRenderedPageBreak/>
        <w:t>Präambel</w:t>
      </w:r>
      <w:bookmarkEnd w:id="7"/>
      <w:bookmarkEnd w:id="8"/>
    </w:p>
    <w:p w14:paraId="03248812" w14:textId="33650952" w:rsidR="000F3874" w:rsidRDefault="00BB58C5" w:rsidP="0058406F">
      <w:r>
        <w:t xml:space="preserve">Der Handel mit Wertpapieren ist in den letzten Jahren und Jahrzehnten zunehmend systematisiert und automatisiert worden. Kaum jemand </w:t>
      </w:r>
      <w:r w:rsidR="000F3874">
        <w:t>trifft Handelsentscheidungen leichtfertig aus dem Bauch heraus ohne fundierte Analyse. Diese Analyse unterwirft sich aber damit einem programmatischen Schema, das ebenso gut auch automatisch</w:t>
      </w:r>
      <w:del w:id="9" w:author="Windows User" w:date="2012-09-28T01:53:00Z">
        <w:r w:rsidR="000F3874" w:rsidDel="008F02DA">
          <w:delText>,</w:delText>
        </w:r>
      </w:del>
      <w:r w:rsidR="000F3874">
        <w:t xml:space="preserve"> algorithmisch angewandt werden kann: trifft ein Mensch Entscheidungen nach einem genauen Schema, kann ein Computer dies ebenso und dabei sogar schneller und genauer.</w:t>
      </w:r>
    </w:p>
    <w:p w14:paraId="2B84DC54" w14:textId="700E8380" w:rsidR="000F3874" w:rsidRDefault="000F3874" w:rsidP="0058406F">
      <w:r>
        <w:t xml:space="preserve">Besonders gut geeignet dafür scheinen die technische Analyse, </w:t>
      </w:r>
      <w:del w:id="10" w:author="Windows User" w:date="2012-09-28T01:54:00Z">
        <w:r w:rsidDel="008F02DA">
          <w:delText>besonders</w:delText>
        </w:r>
      </w:del>
      <w:ins w:id="11" w:author="Windows User" w:date="2012-09-28T01:54:00Z">
        <w:r w:rsidR="008F02DA">
          <w:t>vor allem</w:t>
        </w:r>
      </w:ins>
      <w:r>
        <w:t xml:space="preserve"> die Trendbestimmung und das Trendfolgen. Auch wenn es reichlich Kritik an solchen Systemen gibt (besonders, dass sich Aktienkurse nach keiner bekannten statistischen Verteilung bewegen), wenden sehr viele Marktteilnehmer solche Systeme an. Das führt zumindest teilweise aber zu einer selbsterfüllenden Prophezeiung, da sich die Kurse am Verhalten der Majorität der Marktteilnehmer orientieren.</w:t>
      </w:r>
    </w:p>
    <w:p w14:paraId="2305486E" w14:textId="626C4AAB" w:rsidR="000F3874" w:rsidRPr="0058406F" w:rsidRDefault="000F3874" w:rsidP="0058406F">
      <w:del w:id="12" w:author="Windows User" w:date="2012-09-28T01:56:00Z">
        <w:r w:rsidDel="008F02DA">
          <w:delText>Ein w</w:delText>
        </w:r>
      </w:del>
      <w:ins w:id="13" w:author="Windows User" w:date="2012-09-28T01:56:00Z">
        <w:r w:rsidR="008F02DA">
          <w:t>W</w:t>
        </w:r>
      </w:ins>
      <w:r>
        <w:t>eitere</w:t>
      </w:r>
      <w:del w:id="14" w:author="Windows User" w:date="2012-09-28T01:56:00Z">
        <w:r w:rsidDel="008F02DA">
          <w:delText>r</w:delText>
        </w:r>
      </w:del>
      <w:r>
        <w:t xml:space="preserve"> Vorteil</w:t>
      </w:r>
      <w:ins w:id="15" w:author="Windows User" w:date="2012-09-28T01:56:00Z">
        <w:r w:rsidR="008F02DA">
          <w:t>e</w:t>
        </w:r>
      </w:ins>
      <w:r>
        <w:t xml:space="preserve"> des </w:t>
      </w:r>
      <w:del w:id="16" w:author="Windows User" w:date="2012-09-28T01:55:00Z">
        <w:r w:rsidDel="008F02DA">
          <w:delText>A</w:delText>
        </w:r>
      </w:del>
      <w:ins w:id="17" w:author="Windows User" w:date="2012-09-28T01:55:00Z">
        <w:r w:rsidR="008F02DA">
          <w:t>a</w:t>
        </w:r>
      </w:ins>
      <w:r>
        <w:t xml:space="preserve">lgorithmischen Trading </w:t>
      </w:r>
      <w:ins w:id="18" w:author="Windows User" w:date="2012-09-28T01:56:00Z">
        <w:r w:rsidR="008F02DA">
          <w:t>sind</w:t>
        </w:r>
      </w:ins>
      <w:del w:id="19" w:author="Windows User" w:date="2012-09-28T01:56:00Z">
        <w:r w:rsidDel="008F02DA">
          <w:delText>ist</w:delText>
        </w:r>
      </w:del>
      <w:r>
        <w:t xml:space="preserve"> die </w:t>
      </w:r>
      <w:r w:rsidR="009563BB">
        <w:t>Geschwindigkeit</w:t>
      </w:r>
      <w:del w:id="20" w:author="Windows User" w:date="2012-09-28T01:56:00Z">
        <w:r w:rsidR="009563BB" w:rsidDel="008F02DA">
          <w:delText>, sowie</w:delText>
        </w:r>
      </w:del>
      <w:ins w:id="21" w:author="Windows User" w:date="2012-09-28T01:56:00Z">
        <w:r w:rsidR="008F02DA">
          <w:t xml:space="preserve"> und die</w:t>
        </w:r>
      </w:ins>
      <w:r w:rsidR="009563BB">
        <w:t xml:space="preserve"> Genauigkeit</w:t>
      </w:r>
      <w:ins w:id="22" w:author="Windows User" w:date="2012-09-28T01:57:00Z">
        <w:r w:rsidR="00FC3B05">
          <w:t>,</w:t>
        </w:r>
      </w:ins>
      <w:r w:rsidR="009563BB">
        <w:t xml:space="preserve"> mit der Computer arbeiten können, an die Menschen nicht heranreichen.</w:t>
      </w:r>
      <w:r w:rsidR="0094491A">
        <w:t xml:space="preserve"> Durch systematische und statistische Entscheidungen können menschliche Emotionen aus dem Spiel gelassen und dadurch auch das Risiko besser abgeschätzt werden.</w:t>
      </w:r>
    </w:p>
    <w:p w14:paraId="1CB85A23" w14:textId="77777777" w:rsidR="00AC1032" w:rsidRDefault="00AC1032">
      <w:pPr>
        <w:spacing w:line="276" w:lineRule="auto"/>
        <w:rPr>
          <w:rFonts w:asciiTheme="majorHAnsi" w:eastAsiaTheme="majorEastAsia" w:hAnsiTheme="majorHAnsi" w:cstheme="majorBidi"/>
          <w:b/>
          <w:bCs/>
          <w:color w:val="365F91" w:themeColor="accent1" w:themeShade="BF"/>
          <w:sz w:val="28"/>
          <w:szCs w:val="28"/>
        </w:rPr>
      </w:pPr>
      <w:bookmarkStart w:id="23" w:name="_Toc332991024"/>
      <w:r>
        <w:br w:type="page"/>
      </w:r>
    </w:p>
    <w:p w14:paraId="6766B0B4" w14:textId="77777777" w:rsidR="003C0D55" w:rsidRDefault="00F764D8" w:rsidP="00E2215F">
      <w:pPr>
        <w:pStyle w:val="berschrift1"/>
      </w:pPr>
      <w:bookmarkStart w:id="24" w:name="_Toc208923688"/>
      <w:r>
        <w:lastRenderedPageBreak/>
        <w:t>Zielbestimmungen</w:t>
      </w:r>
      <w:bookmarkEnd w:id="23"/>
      <w:bookmarkEnd w:id="24"/>
    </w:p>
    <w:p w14:paraId="6995C7DF" w14:textId="29FC4FB1" w:rsidR="007A5721" w:rsidRDefault="00F764D8" w:rsidP="00F03594">
      <w:pPr>
        <w:jc w:val="both"/>
      </w:pPr>
      <w:r>
        <w:t>Es soll ein Algorithmus zur vollautomatischen Bestimmung von möglichst profitablen Handelsaktionen (Trades) auf transparenten Handelsmärkten, primär dem Aktienmarkt entwickelt werden.</w:t>
      </w:r>
      <w:r w:rsidR="0070352E">
        <w:t xml:space="preserve"> Auf Derivate muss dabei nicht gesondert eingegangen werden. </w:t>
      </w:r>
      <w:r>
        <w:t>Um dieses Ziel zu erreichen</w:t>
      </w:r>
      <w:ins w:id="25" w:author="Windows User" w:date="2012-09-28T02:00:00Z">
        <w:r w:rsidR="00FC3B05">
          <w:t>,</w:t>
        </w:r>
      </w:ins>
      <w:r>
        <w:t xml:space="preserve"> soll Forschungsarbeit auf dem Gebiet der technischen Analyse</w:t>
      </w:r>
      <w:del w:id="26" w:author="Windows User" w:date="2012-09-28T02:01:00Z">
        <w:r w:rsidDel="00FC3B05">
          <w:delText>, sowie</w:delText>
        </w:r>
      </w:del>
      <w:ins w:id="27" w:author="Windows User" w:date="2012-09-28T02:01:00Z">
        <w:r w:rsidR="00FC3B05">
          <w:t xml:space="preserve"> und der</w:t>
        </w:r>
      </w:ins>
      <w:r>
        <w:t xml:space="preserve"> </w:t>
      </w:r>
      <w:r w:rsidR="00445427">
        <w:t>Marktzustandsbestimmung</w:t>
      </w:r>
      <w:r>
        <w:t xml:space="preserve"> und deren Implikationen auf die Kursbewegungen von </w:t>
      </w:r>
      <w:r w:rsidR="00742A74">
        <w:t>börsennotierten Handelspapieren</w:t>
      </w:r>
      <w:r>
        <w:t xml:space="preserve"> unternommen werden.</w:t>
      </w:r>
      <w:r w:rsidR="007A3AEE">
        <w:t xml:space="preserve"> Die Technologie soll </w:t>
      </w:r>
      <w:r w:rsidR="00742A74">
        <w:t>primär</w:t>
      </w:r>
      <w:r w:rsidR="007A3AEE">
        <w:t xml:space="preserve"> für kurze Perioden (Intra-Day bzw. Short-Term) entwickelt werden, sollte sich jedoch ebenfalls während des Projektes eine Eignung für längerfristige Strategien ergeben, wäre dies vorteilhaft.</w:t>
      </w:r>
    </w:p>
    <w:p w14:paraId="3221B817" w14:textId="1774136D" w:rsidR="007A5721" w:rsidRDefault="007A5721" w:rsidP="00F03594">
      <w:pPr>
        <w:jc w:val="both"/>
      </w:pPr>
      <w:r>
        <w:t xml:space="preserve">Dabei sollen mögliche Anwendungen von verschiedenen </w:t>
      </w:r>
      <w:proofErr w:type="spellStart"/>
      <w:r>
        <w:t>Moving</w:t>
      </w:r>
      <w:proofErr w:type="spellEnd"/>
      <w:r>
        <w:t>-Averages (</w:t>
      </w:r>
      <w:r w:rsidR="00C924BC">
        <w:t xml:space="preserve">MAs, </w:t>
      </w:r>
      <w:ins w:id="28" w:author="Windows User" w:date="2012-09-28T02:03:00Z">
        <w:r w:rsidR="00FC3B05">
          <w:t xml:space="preserve">MA = </w:t>
        </w:r>
      </w:ins>
      <w:del w:id="29" w:author="Windows User" w:date="2012-09-28T02:03:00Z">
        <w:r w:rsidDel="00FC3B05">
          <w:delText>G</w:delText>
        </w:r>
      </w:del>
      <w:ins w:id="30" w:author="Windows User" w:date="2012-09-28T02:03:00Z">
        <w:r w:rsidR="00FC3B05">
          <w:t>g</w:t>
        </w:r>
      </w:ins>
      <w:r>
        <w:t xml:space="preserve">leitender Durchschnitt), Oszillatoren zur Support- und Resistance-Level-Bestimmung und andere </w:t>
      </w:r>
      <w:r w:rsidR="00215372">
        <w:t>mehr oder weniger häufig genutzte Daten zur algorithmischen Entscheidungsfindung herangezogen werden.</w:t>
      </w:r>
      <w:r w:rsidR="000F3874">
        <w:t xml:space="preserve"> Ebenso soll geforscht werden, ob es möglich ist</w:t>
      </w:r>
      <w:ins w:id="31" w:author="Windows User" w:date="2012-09-28T02:03:00Z">
        <w:r w:rsidR="00FC3B05">
          <w:t>,</w:t>
        </w:r>
      </w:ins>
      <w:r w:rsidR="000F3874">
        <w:t xml:space="preserve"> realwirtschaftliche Ereignisse in ein solches System zu integrieren und somit den Gewinn zu optimieren.</w:t>
      </w:r>
    </w:p>
    <w:p w14:paraId="52A00A6B" w14:textId="0D1BDA94" w:rsidR="006A7933" w:rsidRDefault="007A5721" w:rsidP="00F03594">
      <w:pPr>
        <w:jc w:val="both"/>
      </w:pPr>
      <w:r>
        <w:t xml:space="preserve">Diese </w:t>
      </w:r>
      <w:r w:rsidR="00F764D8">
        <w:t>übliche</w:t>
      </w:r>
      <w:r>
        <w:t>n</w:t>
      </w:r>
      <w:r w:rsidR="00F764D8">
        <w:t xml:space="preserve"> </w:t>
      </w:r>
      <w:r>
        <w:t xml:space="preserve">technischen Indikatoren und </w:t>
      </w:r>
      <w:r w:rsidR="006220BD">
        <w:t xml:space="preserve">damit verbundene </w:t>
      </w:r>
      <w:proofErr w:type="spellStart"/>
      <w:r w:rsidR="006220BD">
        <w:t>Tradings</w:t>
      </w:r>
      <w:r>
        <w:t>trategien</w:t>
      </w:r>
      <w:proofErr w:type="spellEnd"/>
      <w:r>
        <w:t xml:space="preserve"> sollen auf Performance und Risiko überprüft und mögliche Optimierungen erkannt und umgesetzt werden.</w:t>
      </w:r>
      <w:r>
        <w:br/>
        <w:t xml:space="preserve">Um diese Größen vergleichbar zu machen, soll </w:t>
      </w:r>
      <w:ins w:id="32" w:author="Windows User" w:date="2012-09-28T02:04:00Z">
        <w:r w:rsidR="00FC3B05">
          <w:t xml:space="preserve">auch eine </w:t>
        </w:r>
      </w:ins>
      <w:r>
        <w:t xml:space="preserve">Software entwickelt werden, die als </w:t>
      </w:r>
      <w:proofErr w:type="spellStart"/>
      <w:r>
        <w:t>Backtesting</w:t>
      </w:r>
      <w:proofErr w:type="spellEnd"/>
      <w:r>
        <w:t>-Modul fungiert und anhand von historischen Kursverläufen relevante Kennzahlen und Messgrößen errechnet.</w:t>
      </w:r>
    </w:p>
    <w:p w14:paraId="60BC9053" w14:textId="0B7EE0EB" w:rsidR="006A7933" w:rsidRDefault="006A7933" w:rsidP="00F03594">
      <w:pPr>
        <w:jc w:val="both"/>
      </w:pPr>
      <w:r>
        <w:t>Märkte verhalten sich in unterschiedlichen Zeitperioden und unter anderen Randbedingungen unterschiedlich. Zeitweise so stark</w:t>
      </w:r>
      <w:ins w:id="33" w:author="Windows User" w:date="2012-09-28T02:05:00Z">
        <w:r w:rsidR="00FC3B05">
          <w:t xml:space="preserve"> different</w:t>
        </w:r>
      </w:ins>
      <w:r>
        <w:t xml:space="preserve">, dass </w:t>
      </w:r>
      <w:proofErr w:type="spellStart"/>
      <w:r>
        <w:t>Tradingstrategien</w:t>
      </w:r>
      <w:proofErr w:type="spellEnd"/>
      <w:r w:rsidR="006220BD">
        <w:t>, die zeitweise gut oder sogar sehr gut funktionieren</w:t>
      </w:r>
      <w:ins w:id="34" w:author="Windows User" w:date="2012-09-28T02:04:00Z">
        <w:r w:rsidR="00FC3B05">
          <w:t>,</w:t>
        </w:r>
      </w:ins>
      <w:r w:rsidR="006220BD">
        <w:t xml:space="preserve"> unter anderen Randbedingungen wesentlich niedrigere Erträge einbringen oder sogar Verluste verursachen. Um genau das zu </w:t>
      </w:r>
      <w:del w:id="35" w:author="Windows User" w:date="2012-09-28T02:05:00Z">
        <w:r w:rsidR="006220BD" w:rsidDel="00FC3B05">
          <w:delText>V</w:delText>
        </w:r>
      </w:del>
      <w:ins w:id="36" w:author="Windows User" w:date="2012-09-28T02:05:00Z">
        <w:r w:rsidR="00FC3B05">
          <w:t>v</w:t>
        </w:r>
      </w:ins>
      <w:r w:rsidR="006220BD">
        <w:t>ermeiden und die Volatilität und damit das Risiko zu verringern</w:t>
      </w:r>
      <w:ins w:id="37" w:author="Windows User" w:date="2012-09-28T02:05:00Z">
        <w:r w:rsidR="00FC3B05">
          <w:t>,</w:t>
        </w:r>
      </w:ins>
      <w:r w:rsidR="006220BD">
        <w:t xml:space="preserve"> soll versucht werden</w:t>
      </w:r>
      <w:ins w:id="38" w:author="Windows User" w:date="2012-09-28T02:06:00Z">
        <w:r w:rsidR="00FC3B05">
          <w:t>,</w:t>
        </w:r>
      </w:ins>
      <w:r w:rsidR="006220BD">
        <w:t xml:space="preserve"> diese Randbedingungen zu bestimmen und somit spezielle </w:t>
      </w:r>
      <w:r w:rsidR="00445427">
        <w:t>Markzustände</w:t>
      </w:r>
      <w:r w:rsidR="006220BD">
        <w:t xml:space="preserve"> zu identifizieren. Schließlich soll der Algorithmus daraufhin </w:t>
      </w:r>
      <w:del w:id="39" w:author="Windows User" w:date="2012-09-28T02:06:00Z">
        <w:r w:rsidR="006220BD" w:rsidDel="00FC3B05">
          <w:delText xml:space="preserve">gehend </w:delText>
        </w:r>
      </w:del>
      <w:r w:rsidR="006220BD">
        <w:t xml:space="preserve">optimiert werden, um die besten Entscheidungen nicht nur mikroökonomisch durch den Kurs der gehandelten </w:t>
      </w:r>
      <w:r w:rsidR="001A618F">
        <w:t>Aktien</w:t>
      </w:r>
      <w:r w:rsidR="006220BD">
        <w:t>, sondern auch makroökonomisch durch übergeordnete Trends wie beispielsweise Kursverläufe großer Indizes oder Zinssätze zu erreichen.</w:t>
      </w:r>
    </w:p>
    <w:p w14:paraId="1A36E985" w14:textId="77777777" w:rsidR="00037F32" w:rsidRDefault="00037F32" w:rsidP="00F03594">
      <w:pPr>
        <w:jc w:val="both"/>
      </w:pPr>
    </w:p>
    <w:p w14:paraId="3CF997BE" w14:textId="77777777" w:rsidR="00045F36" w:rsidRDefault="00045F36" w:rsidP="00F03594">
      <w:pPr>
        <w:jc w:val="both"/>
      </w:pPr>
      <w:r>
        <w:t>Um die Ziele zusammenzufassen kann von folgendem Entwurf ausgegangen werden:</w:t>
      </w:r>
    </w:p>
    <w:p w14:paraId="4E3F3AD3" w14:textId="77777777" w:rsidR="0041340B" w:rsidRDefault="00045F36" w:rsidP="00F03594">
      <w:pPr>
        <w:pStyle w:val="Listenabsatz"/>
        <w:numPr>
          <w:ilvl w:val="0"/>
          <w:numId w:val="1"/>
        </w:numPr>
        <w:jc w:val="both"/>
      </w:pPr>
      <w:r>
        <w:t xml:space="preserve">Erkennen von unterschiedlichen </w:t>
      </w:r>
      <w:r w:rsidR="00445427">
        <w:rPr>
          <w:b/>
        </w:rPr>
        <w:t>Marktzuständen</w:t>
      </w:r>
    </w:p>
    <w:p w14:paraId="6AC09295" w14:textId="77777777" w:rsidR="00F03594" w:rsidRPr="00F03594" w:rsidRDefault="00045F36" w:rsidP="00F03594">
      <w:pPr>
        <w:pStyle w:val="Listenabsatz"/>
        <w:numPr>
          <w:ilvl w:val="0"/>
          <w:numId w:val="1"/>
        </w:numPr>
        <w:jc w:val="both"/>
        <w:rPr>
          <w:b/>
        </w:rPr>
      </w:pPr>
      <w:r>
        <w:t xml:space="preserve">Entwickeln eines </w:t>
      </w:r>
      <w:r w:rsidRPr="00045F36">
        <w:rPr>
          <w:i/>
        </w:rPr>
        <w:t>parametrisierbaren</w:t>
      </w:r>
      <w:r>
        <w:t xml:space="preserve"> </w:t>
      </w:r>
      <w:r w:rsidRPr="00045F36">
        <w:rPr>
          <w:b/>
        </w:rPr>
        <w:t>Algorithmus</w:t>
      </w:r>
      <w:r w:rsidRPr="00045F36">
        <w:t xml:space="preserve"> (</w:t>
      </w:r>
      <w:r>
        <w:t>Signalgenerator</w:t>
      </w:r>
      <w:r w:rsidRPr="00045F36">
        <w:t>)</w:t>
      </w:r>
    </w:p>
    <w:p w14:paraId="78C4477A" w14:textId="77777777" w:rsidR="00045F36" w:rsidRPr="00045F36" w:rsidRDefault="0022385E" w:rsidP="00F03594">
      <w:pPr>
        <w:pStyle w:val="Listenabsatz"/>
        <w:jc w:val="both"/>
        <w:rPr>
          <w:b/>
        </w:rPr>
      </w:pPr>
      <w:r>
        <w:t xml:space="preserve">Beispielsweise soll der Algorithmus für unterschiedliche </w:t>
      </w:r>
      <w:r w:rsidR="00445427">
        <w:t>Marktzustände</w:t>
      </w:r>
      <w:r>
        <w:t xml:space="preserve"> andere Parametersätze anwenden.</w:t>
      </w:r>
    </w:p>
    <w:p w14:paraId="1CF6FBFF" w14:textId="24F8A2FB" w:rsidR="00F03594" w:rsidRDefault="00045F36" w:rsidP="00F03594">
      <w:pPr>
        <w:pStyle w:val="Listenabsatz"/>
        <w:numPr>
          <w:ilvl w:val="0"/>
          <w:numId w:val="1"/>
        </w:numPr>
        <w:jc w:val="both"/>
      </w:pPr>
      <w:r w:rsidRPr="00045F36">
        <w:t>Ent</w:t>
      </w:r>
      <w:r>
        <w:t xml:space="preserve">wickeln </w:t>
      </w:r>
      <w:del w:id="40" w:author="Windows User" w:date="2012-09-28T02:07:00Z">
        <w:r w:rsidDel="00FC3B05">
          <w:delText>von</w:delText>
        </w:r>
      </w:del>
      <w:ins w:id="41" w:author="Windows User" w:date="2012-09-28T02:07:00Z">
        <w:r w:rsidR="00FC3B05">
          <w:t>einer</w:t>
        </w:r>
      </w:ins>
      <w:r>
        <w:t xml:space="preserve"> Software zur Prüfung von Performance und Risiko</w:t>
      </w:r>
      <w:r w:rsidR="00F03594">
        <w:t xml:space="preserve"> (</w:t>
      </w:r>
      <w:proofErr w:type="spellStart"/>
      <w:r w:rsidR="00F03594" w:rsidRPr="00F03594">
        <w:rPr>
          <w:b/>
        </w:rPr>
        <w:t>Backtesting</w:t>
      </w:r>
      <w:proofErr w:type="spellEnd"/>
      <w:r w:rsidR="00F03594">
        <w:t>)</w:t>
      </w:r>
      <w:ins w:id="42" w:author="Windows User" w:date="2012-09-28T02:07:00Z">
        <w:r w:rsidR="00751D9F">
          <w:t xml:space="preserve">. </w:t>
        </w:r>
      </w:ins>
    </w:p>
    <w:p w14:paraId="76825ADE" w14:textId="70486A12" w:rsidR="00222357" w:rsidRDefault="0022385E" w:rsidP="00222357">
      <w:pPr>
        <w:pStyle w:val="Listenabsatz"/>
        <w:jc w:val="both"/>
      </w:pPr>
      <w:r>
        <w:t>Um die Forschung dahingehend zu unterstützen, dass fundierte Entscheidungen</w:t>
      </w:r>
      <w:r w:rsidR="00261033">
        <w:t xml:space="preserve"> und Optimierungen</w:t>
      </w:r>
      <w:r>
        <w:t xml:space="preserve"> getroffen werden können, sowie die Ergebnisse der Forschung objektiv bewerten zu können</w:t>
      </w:r>
      <w:ins w:id="43" w:author="Windows User" w:date="2012-09-28T02:08:00Z">
        <w:r w:rsidR="00751D9F">
          <w:t>,</w:t>
        </w:r>
      </w:ins>
      <w:r>
        <w:t xml:space="preserve"> ist solch eine Software unumgänglich.</w:t>
      </w:r>
    </w:p>
    <w:p w14:paraId="01CA1260" w14:textId="77777777" w:rsidR="00222357" w:rsidRPr="00045F36" w:rsidRDefault="00222357" w:rsidP="00222357">
      <w:pPr>
        <w:pStyle w:val="Listenabsatz"/>
        <w:jc w:val="both"/>
      </w:pPr>
    </w:p>
    <w:p w14:paraId="69DBCD49" w14:textId="77777777" w:rsidR="00F7193C" w:rsidRDefault="00F7193C" w:rsidP="00E2215F">
      <w:pPr>
        <w:pStyle w:val="berschrift1"/>
      </w:pPr>
      <w:bookmarkStart w:id="44" w:name="_Toc332991025"/>
      <w:bookmarkStart w:id="45" w:name="_Toc208923689"/>
      <w:r>
        <w:t>Produkteinsatz</w:t>
      </w:r>
      <w:bookmarkEnd w:id="44"/>
      <w:bookmarkEnd w:id="45"/>
    </w:p>
    <w:p w14:paraId="305F5771" w14:textId="46A0D0AF" w:rsidR="007A3AEE" w:rsidRDefault="007A3AEE" w:rsidP="00F03594">
      <w:pPr>
        <w:jc w:val="both"/>
      </w:pPr>
      <w:r>
        <w:t xml:space="preserve">Der Algorithmus soll </w:t>
      </w:r>
      <w:r w:rsidR="0041340B">
        <w:t xml:space="preserve">prinzipiell </w:t>
      </w:r>
      <w:r>
        <w:t xml:space="preserve">auf </w:t>
      </w:r>
      <w:r w:rsidR="0041340B">
        <w:t xml:space="preserve">volatile und transparente Märkte ausgelegt werden, da auf </w:t>
      </w:r>
      <w:del w:id="46" w:author="Windows User" w:date="2012-09-28T02:08:00Z">
        <w:r w:rsidR="0041340B" w:rsidDel="00751D9F">
          <w:delText>solchen</w:delText>
        </w:r>
      </w:del>
      <w:ins w:id="47" w:author="Windows User" w:date="2012-09-28T02:09:00Z">
        <w:r w:rsidR="00751D9F">
          <w:t>diesen</w:t>
        </w:r>
      </w:ins>
      <w:r w:rsidR="0041340B">
        <w:t xml:space="preserve"> kurzzeitige Strategien erfolgsversprechender sind.</w:t>
      </w:r>
    </w:p>
    <w:p w14:paraId="54AA4F6F" w14:textId="77777777" w:rsidR="00061114" w:rsidRDefault="00572C3B" w:rsidP="00F03594">
      <w:pPr>
        <w:jc w:val="both"/>
      </w:pPr>
      <w:r>
        <w:t xml:space="preserve">Die Signale sollen vollautomatisch handelbar sein, dennoch </w:t>
      </w:r>
      <w:proofErr w:type="gramStart"/>
      <w:r>
        <w:t>ist</w:t>
      </w:r>
      <w:proofErr w:type="gramEnd"/>
      <w:r>
        <w:t xml:space="preserve"> besonders bei großen Summen eine Beaufsichtigung eines Experten empfehlenswert.</w:t>
      </w:r>
    </w:p>
    <w:p w14:paraId="7C81FA1F" w14:textId="73C3EB24" w:rsidR="005E0F92" w:rsidRDefault="00572C3B" w:rsidP="005E0F92">
      <w:pPr>
        <w:jc w:val="both"/>
      </w:pPr>
      <w:r>
        <w:t xml:space="preserve">Die Software soll serverseitig eingesetzt werden, weshalb diese mit der Leistung von Servern </w:t>
      </w:r>
      <w:ins w:id="48" w:author="Windows User" w:date="2012-09-28T02:12:00Z">
        <w:r w:rsidR="00E40261">
          <w:t>auf dem</w:t>
        </w:r>
      </w:ins>
      <w:del w:id="49" w:author="Windows User" w:date="2012-09-28T02:12:00Z">
        <w:r w:rsidDel="00E40261">
          <w:delText>der</w:delText>
        </w:r>
      </w:del>
      <w:r>
        <w:t xml:space="preserve"> Stand der Technik zum Zeitpunkt der Ferti</w:t>
      </w:r>
      <w:r w:rsidR="00F03594">
        <w:t xml:space="preserve">gstellung </w:t>
      </w:r>
      <w:del w:id="50" w:author="Windows User" w:date="2012-09-28T02:14:00Z">
        <w:r w:rsidR="00F03594" w:rsidDel="00E40261">
          <w:delText>praktikabel</w:delText>
        </w:r>
      </w:del>
      <w:ins w:id="51" w:author="Windows User" w:date="2012-09-28T02:18:00Z">
        <w:r w:rsidR="0094732B">
          <w:t xml:space="preserve"> sinnvoll durchführbar</w:t>
        </w:r>
      </w:ins>
      <w:r w:rsidR="00F03594">
        <w:t xml:space="preserve"> sein muss, um in der zur Verfügung stehenden Zeit zu Entscheidungen zu gelangen.</w:t>
      </w:r>
      <w:bookmarkStart w:id="52" w:name="_Toc332991026"/>
    </w:p>
    <w:p w14:paraId="4DB0D11C" w14:textId="21655FF0" w:rsidR="003C0D55" w:rsidRDefault="003C0D55" w:rsidP="005E0F92">
      <w:pPr>
        <w:jc w:val="both"/>
      </w:pPr>
      <w:r>
        <w:br w:type="page"/>
      </w:r>
    </w:p>
    <w:p w14:paraId="7D6162BC" w14:textId="198CE819" w:rsidR="00F03594" w:rsidRDefault="00F03594" w:rsidP="005E0F92">
      <w:pPr>
        <w:pStyle w:val="berschrift1"/>
      </w:pPr>
      <w:bookmarkStart w:id="53" w:name="_Toc208923690"/>
      <w:r>
        <w:lastRenderedPageBreak/>
        <w:t>Produktfunktionen</w:t>
      </w:r>
      <w:bookmarkEnd w:id="52"/>
      <w:bookmarkEnd w:id="53"/>
    </w:p>
    <w:p w14:paraId="1C15C7B3" w14:textId="77777777" w:rsidR="00F03594" w:rsidRDefault="00F03594" w:rsidP="00B3001D">
      <w:pPr>
        <w:pStyle w:val="berschrift2"/>
      </w:pPr>
      <w:bookmarkStart w:id="54" w:name="_Toc332991027"/>
      <w:bookmarkStart w:id="55" w:name="_Toc208923691"/>
      <w:r>
        <w:t xml:space="preserve">Funktionen der </w:t>
      </w:r>
      <w:bookmarkEnd w:id="54"/>
      <w:r w:rsidR="00445427">
        <w:t>Markzustandsbestimmung</w:t>
      </w:r>
      <w:bookmarkEnd w:id="55"/>
    </w:p>
    <w:p w14:paraId="0A9AEC2E" w14:textId="47166651" w:rsidR="00742A74" w:rsidRDefault="00742A74" w:rsidP="00742A74">
      <w:r>
        <w:t>/LF10/</w:t>
      </w:r>
      <w:r w:rsidR="006C770E">
        <w:br/>
      </w:r>
      <w:r w:rsidR="006C770E" w:rsidRPr="006C770E">
        <w:rPr>
          <w:i/>
        </w:rPr>
        <w:t xml:space="preserve">Vergangene Marktzustände </w:t>
      </w:r>
      <w:r w:rsidR="006C770E">
        <w:rPr>
          <w:i/>
        </w:rPr>
        <w:t>bestimmen</w:t>
      </w:r>
      <w:r>
        <w:br/>
      </w:r>
      <w:r w:rsidR="006C770E" w:rsidRPr="006C770E">
        <w:t>Es sollen historische</w:t>
      </w:r>
      <w:r w:rsidRPr="006C770E">
        <w:t xml:space="preserve"> </w:t>
      </w:r>
      <w:r w:rsidR="006C770E" w:rsidRPr="006C770E">
        <w:t>Marktzustände</w:t>
      </w:r>
      <w:r>
        <w:t xml:space="preserve"> (innerhalb der letzten Jahre)</w:t>
      </w:r>
      <w:del w:id="56" w:author="Windows User" w:date="2012-09-28T02:15:00Z">
        <w:r w:rsidR="00B555D5" w:rsidDel="00051645">
          <w:delText>,</w:delText>
        </w:r>
      </w:del>
      <w:r w:rsidR="00B555D5">
        <w:t xml:space="preserve"> auf transparenten Aktienmärkten, für die ein ausreichender Datenbestand vorhanden ist</w:t>
      </w:r>
      <w:r w:rsidR="006C770E">
        <w:t>, automatisch bestimmt werden</w:t>
      </w:r>
      <w:r w:rsidR="00B555D5">
        <w:t xml:space="preserve">. Sollten sich verschiedene große Märkte entgegen </w:t>
      </w:r>
      <w:ins w:id="57" w:author="Windows User" w:date="2012-09-28T02:16:00Z">
        <w:r w:rsidR="00051645">
          <w:t xml:space="preserve">der </w:t>
        </w:r>
      </w:ins>
      <w:r w:rsidR="00B555D5">
        <w:t xml:space="preserve">Erwartung </w:t>
      </w:r>
      <w:del w:id="58" w:author="Windows User" w:date="2012-09-28T02:16:00Z">
        <w:r w:rsidR="00B555D5" w:rsidDel="00051645">
          <w:delText xml:space="preserve">entsprechend </w:delText>
        </w:r>
      </w:del>
      <w:r w:rsidR="00B555D5">
        <w:t xml:space="preserve">unterschiedlich verhalten, dass diese keiner einheitlichen Analyse unterzogen werden können, soll primär </w:t>
      </w:r>
      <w:r w:rsidR="006C770E">
        <w:t>der</w:t>
      </w:r>
      <w:r w:rsidR="00B555D5">
        <w:t xml:space="preserve"> US-amerikanische Aktienmarkt </w:t>
      </w:r>
      <w:r w:rsidR="006C770E">
        <w:t>untersucht</w:t>
      </w:r>
      <w:r w:rsidR="00B555D5">
        <w:t xml:space="preserve"> werden.</w:t>
      </w:r>
      <w:r w:rsidR="00D05F80">
        <w:t xml:space="preserve"> Hierbei handelt es sich um eine Gruppierung von Zeitabschnitten nach gemeinsamen Kriterien.</w:t>
      </w:r>
    </w:p>
    <w:p w14:paraId="7463657E" w14:textId="77777777" w:rsidR="002E2C53" w:rsidRDefault="002E2C53" w:rsidP="00742A74"/>
    <w:p w14:paraId="2439893D" w14:textId="148AF90A" w:rsidR="0082351A" w:rsidRDefault="0082351A" w:rsidP="00742A74">
      <w:r>
        <w:t>/LF20/</w:t>
      </w:r>
      <w:r>
        <w:br/>
      </w:r>
      <w:r w:rsidR="006C770E">
        <w:rPr>
          <w:i/>
        </w:rPr>
        <w:t>Aktuellen Marktzustand bestimmen</w:t>
      </w:r>
      <w:r w:rsidR="006C770E">
        <w:rPr>
          <w:i/>
        </w:rPr>
        <w:br/>
      </w:r>
      <w:ins w:id="59" w:author="Windows User" w:date="2012-09-28T02:43:00Z">
        <w:r w:rsidR="00433E81">
          <w:t>Zu den vergangenen Marktzuständen (siehe /LF10/) soll auch der aktuelle</w:t>
        </w:r>
      </w:ins>
      <w:ins w:id="60" w:author="Windows User" w:date="2012-09-28T02:44:00Z">
        <w:r w:rsidR="00433E81">
          <w:t xml:space="preserve"> Marktzustand bestimmt werden, </w:t>
        </w:r>
      </w:ins>
      <w:r w:rsidR="00692C7C">
        <w:t>D</w:t>
      </w:r>
      <w:r w:rsidR="002E2C53">
        <w:t xml:space="preserve">abei soll darauf geachtet werden, dass </w:t>
      </w:r>
      <w:r w:rsidR="00652FC8">
        <w:t>für eine frühe Erkennung möglicherweise nur ein Teil der Daten vorhanden ist, die für die historische Analyse herangezogen werden.</w:t>
      </w:r>
    </w:p>
    <w:p w14:paraId="4E52A361" w14:textId="77777777" w:rsidR="00F14FF4" w:rsidRPr="00742A74" w:rsidRDefault="00F14FF4" w:rsidP="00742A74"/>
    <w:p w14:paraId="53529F3F" w14:textId="77777777" w:rsidR="00D05F80" w:rsidRDefault="00F03594" w:rsidP="00652FC8">
      <w:pPr>
        <w:pStyle w:val="berschrift2"/>
      </w:pPr>
      <w:bookmarkStart w:id="61" w:name="_Toc332991028"/>
      <w:bookmarkStart w:id="62" w:name="_Toc208923692"/>
      <w:r>
        <w:t>Funktionen des Trading-Algorithmus</w:t>
      </w:r>
      <w:bookmarkEnd w:id="61"/>
      <w:bookmarkEnd w:id="62"/>
    </w:p>
    <w:p w14:paraId="23B41A04" w14:textId="0866CBEE" w:rsidR="007514D4" w:rsidRDefault="00F5302F" w:rsidP="00652FC8">
      <w:r w:rsidRPr="00F5302F">
        <w:t>/</w:t>
      </w:r>
      <w:r>
        <w:t>LF</w:t>
      </w:r>
      <w:r w:rsidR="00E476EF">
        <w:t>11</w:t>
      </w:r>
      <w:r>
        <w:t>0</w:t>
      </w:r>
      <w:r w:rsidRPr="00F5302F">
        <w:t>/</w:t>
      </w:r>
      <w:r>
        <w:br/>
      </w:r>
      <w:r w:rsidR="006C770E">
        <w:rPr>
          <w:i/>
        </w:rPr>
        <w:t>Trends erkennen</w:t>
      </w:r>
      <w:r w:rsidR="006C770E">
        <w:rPr>
          <w:i/>
        </w:rPr>
        <w:br/>
      </w:r>
      <w:r w:rsidR="007514D4">
        <w:t xml:space="preserve">Durch </w:t>
      </w:r>
      <w:proofErr w:type="spellStart"/>
      <w:r w:rsidR="007514D4">
        <w:t>Moving</w:t>
      </w:r>
      <w:proofErr w:type="spellEnd"/>
      <w:r w:rsidR="007514D4">
        <w:t xml:space="preserve"> Averages soll es möglich sein Trends in Aktienkursen zu identifizieren. Dazu kommen verschiedene Crossover-Verfahren (double- / </w:t>
      </w:r>
      <w:proofErr w:type="spellStart"/>
      <w:r w:rsidR="007514D4">
        <w:t>triple-crossover</w:t>
      </w:r>
      <w:proofErr w:type="spellEnd"/>
      <w:r w:rsidR="007514D4">
        <w:t>) oder Indikatoren, wie der MACD (</w:t>
      </w:r>
      <w:proofErr w:type="spellStart"/>
      <w:r w:rsidR="007514D4">
        <w:t>Moving</w:t>
      </w:r>
      <w:proofErr w:type="spellEnd"/>
      <w:r w:rsidR="007514D4">
        <w:t xml:space="preserve"> Average </w:t>
      </w:r>
      <w:proofErr w:type="spellStart"/>
      <w:r w:rsidR="007514D4">
        <w:t>Convergence</w:t>
      </w:r>
      <w:proofErr w:type="spellEnd"/>
      <w:r w:rsidR="007514D4">
        <w:t xml:space="preserve"> </w:t>
      </w:r>
      <w:proofErr w:type="spellStart"/>
      <w:r w:rsidR="007514D4">
        <w:t>Divergence</w:t>
      </w:r>
      <w:proofErr w:type="spellEnd"/>
      <w:r w:rsidR="007514D4">
        <w:t xml:space="preserve">) in Frage. Es soll eine </w:t>
      </w:r>
      <w:r w:rsidR="00C924BC">
        <w:t xml:space="preserve">statistisch </w:t>
      </w:r>
      <w:r w:rsidR="007514D4">
        <w:t>möglichst</w:t>
      </w:r>
      <w:r w:rsidR="00C924BC">
        <w:t xml:space="preserve"> profitable</w:t>
      </w:r>
      <w:r w:rsidR="007514D4">
        <w:t xml:space="preserve"> Variante </w:t>
      </w:r>
      <w:r w:rsidR="00C924BC">
        <w:t xml:space="preserve">hierfür gefunden werden, die aufscheinende nachhaltige Trends möglichst </w:t>
      </w:r>
      <w:del w:id="63" w:author="Windows User" w:date="2012-09-28T02:20:00Z">
        <w:r w:rsidR="00C924BC" w:rsidDel="0094732B">
          <w:delText>günstig</w:delText>
        </w:r>
      </w:del>
      <w:ins w:id="64" w:author="Windows User" w:date="2012-09-28T02:20:00Z">
        <w:r w:rsidR="0094732B">
          <w:t>rasch</w:t>
        </w:r>
      </w:ins>
      <w:r w:rsidR="00C924BC">
        <w:t xml:space="preserve"> erkennt.</w:t>
      </w:r>
    </w:p>
    <w:p w14:paraId="4F56D508" w14:textId="77777777" w:rsidR="00F5772B" w:rsidRDefault="00F5772B" w:rsidP="00652FC8"/>
    <w:p w14:paraId="51377BFB" w14:textId="252F5C37" w:rsidR="007514D4" w:rsidRDefault="00F5302F" w:rsidP="00652FC8">
      <w:r>
        <w:lastRenderedPageBreak/>
        <w:t>/LF</w:t>
      </w:r>
      <w:r w:rsidR="00E476EF">
        <w:t>12</w:t>
      </w:r>
      <w:r>
        <w:t>0/</w:t>
      </w:r>
      <w:r>
        <w:br/>
      </w:r>
      <w:proofErr w:type="spellStart"/>
      <w:r w:rsidR="006C770E">
        <w:rPr>
          <w:i/>
        </w:rPr>
        <w:t>Moving</w:t>
      </w:r>
      <w:proofErr w:type="spellEnd"/>
      <w:r w:rsidR="006C770E">
        <w:rPr>
          <w:i/>
        </w:rPr>
        <w:t>-Average-Dauer bestimmen</w:t>
      </w:r>
      <w:r w:rsidR="006C770E">
        <w:rPr>
          <w:i/>
        </w:rPr>
        <w:br/>
      </w:r>
      <w:r w:rsidR="00C924BC">
        <w:t xml:space="preserve">Je nachdem, wie lange ein Trend andauert, </w:t>
      </w:r>
      <w:del w:id="65" w:author="Windows User" w:date="2012-09-28T02:22:00Z">
        <w:r w:rsidR="00C924BC" w:rsidDel="0094732B">
          <w:delText>bedingt</w:delText>
        </w:r>
      </w:del>
      <w:ins w:id="66" w:author="Windows User" w:date="2012-09-28T02:22:00Z">
        <w:r w:rsidR="0094732B">
          <w:t>führt</w:t>
        </w:r>
      </w:ins>
      <w:r w:rsidR="00C924BC">
        <w:t xml:space="preserve"> eine Trenderkennung </w:t>
      </w:r>
      <w:ins w:id="67" w:author="Windows User" w:date="2012-09-28T02:22:00Z">
        <w:r w:rsidR="0094732B">
          <w:t xml:space="preserve">zu </w:t>
        </w:r>
      </w:ins>
      <w:r w:rsidR="00C924BC">
        <w:t>andere</w:t>
      </w:r>
      <w:ins w:id="68" w:author="Windows User" w:date="2012-09-28T02:22:00Z">
        <w:r w:rsidR="0094732B">
          <w:t>n</w:t>
        </w:r>
      </w:ins>
      <w:r w:rsidR="00C924BC">
        <w:t xml:space="preserve"> </w:t>
      </w:r>
      <w:r w:rsidR="00692C7C">
        <w:t>MA</w:t>
      </w:r>
      <w:r w:rsidR="006C770E">
        <w:t>(</w:t>
      </w:r>
      <w:r w:rsidR="00C924BC">
        <w:t>-Paare</w:t>
      </w:r>
      <w:ins w:id="69" w:author="Windows User" w:date="2012-09-28T02:22:00Z">
        <w:r w:rsidR="0094732B">
          <w:t>n</w:t>
        </w:r>
      </w:ins>
      <w:r w:rsidR="006C770E">
        <w:t>)</w:t>
      </w:r>
      <w:r w:rsidR="00C924BC">
        <w:t xml:space="preserve"> mit unterschiedlichen Laufzeiten. Durch </w:t>
      </w:r>
      <w:proofErr w:type="spellStart"/>
      <w:r w:rsidR="00C924BC">
        <w:t>Backtesting</w:t>
      </w:r>
      <w:proofErr w:type="spellEnd"/>
      <w:r w:rsidR="00C924BC">
        <w:t xml:space="preserve"> sollen viele verschiedene Varianten automatisch getestet werden können, um den statistisch besten Parametersatz zu ermitteln.</w:t>
      </w:r>
    </w:p>
    <w:p w14:paraId="589C317C" w14:textId="77777777" w:rsidR="008C4731" w:rsidRPr="007514D4" w:rsidRDefault="008C4731" w:rsidP="00652FC8"/>
    <w:p w14:paraId="7B235210" w14:textId="23E3FD4D" w:rsidR="005F3189" w:rsidRDefault="005F3189" w:rsidP="00652FC8">
      <w:r>
        <w:t>/LF</w:t>
      </w:r>
      <w:r w:rsidR="00E476EF">
        <w:t>13</w:t>
      </w:r>
      <w:r w:rsidR="00DF03C2">
        <w:t>0</w:t>
      </w:r>
      <w:r>
        <w:t>/</w:t>
      </w:r>
      <w:r>
        <w:rPr>
          <w:i/>
        </w:rPr>
        <w:br/>
      </w:r>
      <w:r w:rsidR="00EA1EA6">
        <w:rPr>
          <w:i/>
        </w:rPr>
        <w:t>An Marktzustand anpassen</w:t>
      </w:r>
      <w:r w:rsidR="006C770E">
        <w:rPr>
          <w:i/>
        </w:rPr>
        <w:br/>
      </w:r>
      <w:r w:rsidR="006C770E" w:rsidRPr="006C770E">
        <w:t xml:space="preserve">Der Algorithmus soll sich durch Parameterveränderung </w:t>
      </w:r>
      <w:r w:rsidR="006604F1" w:rsidRPr="006C770E">
        <w:t xml:space="preserve">an </w:t>
      </w:r>
      <w:r w:rsidR="00445427" w:rsidRPr="006C770E">
        <w:t>den</w:t>
      </w:r>
      <w:r w:rsidR="006604F1" w:rsidRPr="006C770E">
        <w:t xml:space="preserve"> erkannte</w:t>
      </w:r>
      <w:r w:rsidR="00445427" w:rsidRPr="006C770E">
        <w:t>n</w:t>
      </w:r>
      <w:r w:rsidR="006604F1" w:rsidRPr="006C770E">
        <w:t xml:space="preserve"> </w:t>
      </w:r>
      <w:r w:rsidR="00445427" w:rsidRPr="006C770E">
        <w:t>Marktzustand</w:t>
      </w:r>
      <w:r w:rsidR="00445427">
        <w:rPr>
          <w:i/>
        </w:rPr>
        <w:t xml:space="preserve"> </w:t>
      </w:r>
      <w:r w:rsidR="006604F1">
        <w:t xml:space="preserve">zur Optimierung </w:t>
      </w:r>
      <w:r w:rsidR="00AD4D68">
        <w:t>der Performance</w:t>
      </w:r>
      <w:r w:rsidR="006C770E">
        <w:t xml:space="preserve"> anpassen</w:t>
      </w:r>
      <w:r>
        <w:t xml:space="preserve">. Dies kann beispielsweise durch </w:t>
      </w:r>
      <w:del w:id="70" w:author="Windows User" w:date="2012-09-28T02:23:00Z">
        <w:r w:rsidDel="0094732B">
          <w:delText>v</w:delText>
        </w:r>
      </w:del>
      <w:ins w:id="71" w:author="Windows User" w:date="2012-09-28T02:23:00Z">
        <w:r w:rsidR="0094732B">
          <w:t>V</w:t>
        </w:r>
      </w:ins>
      <w:r>
        <w:t xml:space="preserve">erändern der MA-Paare oder durch Anpassung der Market </w:t>
      </w:r>
      <w:proofErr w:type="spellStart"/>
      <w:r>
        <w:t>Exposure</w:t>
      </w:r>
      <w:proofErr w:type="spellEnd"/>
      <w:r>
        <w:t xml:space="preserve"> und damit des Risikos erfolgen.</w:t>
      </w:r>
      <w:r w:rsidR="002B578D">
        <w:br/>
        <w:t xml:space="preserve">Dazu </w:t>
      </w:r>
      <w:r w:rsidR="002B578D" w:rsidRPr="000D3EDE">
        <w:rPr>
          <w:i/>
        </w:rPr>
        <w:t>können</w:t>
      </w:r>
      <w:r w:rsidR="002B578D">
        <w:t xml:space="preserve"> die Implikationen durch Nachforschung bekannt sein, woraufhin ein Modell angewandt wird, </w:t>
      </w:r>
      <w:r w:rsidR="002B578D" w:rsidRPr="000D3EDE">
        <w:t>müssen aber nicht</w:t>
      </w:r>
      <w:r w:rsidR="002B578D">
        <w:t>, da auch induktiv aus den Implikationen gelernt werden kann, wonach automatisch ein Modell entsteht</w:t>
      </w:r>
      <w:del w:id="72" w:author="Windows User" w:date="2012-09-28T02:24:00Z">
        <w:r w:rsidR="002B578D" w:rsidDel="0094732B">
          <w:delText>.</w:delText>
        </w:r>
      </w:del>
      <w:r w:rsidR="002B578D">
        <w:t xml:space="preserve"> (</w:t>
      </w:r>
      <w:del w:id="73" w:author="Windows User" w:date="2012-09-28T02:24:00Z">
        <w:r w:rsidR="002B578D" w:rsidRPr="000D3EDE" w:rsidDel="0094732B">
          <w:rPr>
            <w:i/>
          </w:rPr>
          <w:delText>M</w:delText>
        </w:r>
      </w:del>
      <w:ins w:id="74" w:author="Windows User" w:date="2012-09-28T02:24:00Z">
        <w:r w:rsidR="0094732B">
          <w:rPr>
            <w:i/>
          </w:rPr>
          <w:t>m</w:t>
        </w:r>
      </w:ins>
      <w:r w:rsidR="002B578D" w:rsidRPr="000D3EDE">
        <w:rPr>
          <w:i/>
        </w:rPr>
        <w:t>aschinelles Lernen</w:t>
      </w:r>
      <w:r w:rsidR="002B578D">
        <w:t>)</w:t>
      </w:r>
      <w:ins w:id="75" w:author="Windows User" w:date="2012-09-28T02:24:00Z">
        <w:r w:rsidR="0094732B">
          <w:t>.</w:t>
        </w:r>
      </w:ins>
      <w:r w:rsidR="002B578D">
        <w:t xml:space="preserve"> Dabei werden für die unterschiedlichen </w:t>
      </w:r>
      <w:r w:rsidR="00445427">
        <w:t>Markzustände</w:t>
      </w:r>
      <w:r w:rsidR="002B578D">
        <w:t xml:space="preserve"> verschiedene Parametersätze durchprobiert.</w:t>
      </w:r>
    </w:p>
    <w:p w14:paraId="15101EDC" w14:textId="77777777" w:rsidR="005F3189" w:rsidRDefault="005F3189" w:rsidP="00652FC8"/>
    <w:p w14:paraId="267C98E4" w14:textId="5FF6B312" w:rsidR="00692C7C" w:rsidRDefault="00692C7C" w:rsidP="00652FC8">
      <w:r>
        <w:t>/LF</w:t>
      </w:r>
      <w:r w:rsidR="00E476EF">
        <w:t>14</w:t>
      </w:r>
      <w:r w:rsidR="00DF03C2">
        <w:t>0</w:t>
      </w:r>
      <w:r>
        <w:t>/</w:t>
      </w:r>
      <w:r>
        <w:br/>
      </w:r>
      <w:r w:rsidR="00EA1EA6" w:rsidRPr="00EA1EA6">
        <w:rPr>
          <w:i/>
        </w:rPr>
        <w:t>Signale generieren</w:t>
      </w:r>
      <w:r w:rsidR="00EA1EA6">
        <w:br/>
      </w:r>
      <w:r>
        <w:t>Signalgeben bei potentiellen Einstiegspunkten (</w:t>
      </w:r>
      <w:proofErr w:type="spellStart"/>
      <w:r>
        <w:t>long</w:t>
      </w:r>
      <w:proofErr w:type="spellEnd"/>
      <w:r>
        <w:t xml:space="preserve"> </w:t>
      </w:r>
      <w:proofErr w:type="spellStart"/>
      <w:r>
        <w:t>signal</w:t>
      </w:r>
      <w:proofErr w:type="spellEnd"/>
      <w:r>
        <w:t>)</w:t>
      </w:r>
      <w:r w:rsidR="009A3E2D">
        <w:t xml:space="preserve"> und Ausstiegspunkten (</w:t>
      </w:r>
      <w:proofErr w:type="spellStart"/>
      <w:r w:rsidR="009A3E2D">
        <w:t>short</w:t>
      </w:r>
      <w:proofErr w:type="spellEnd"/>
      <w:r w:rsidR="009A3E2D">
        <w:t xml:space="preserve"> </w:t>
      </w:r>
      <w:proofErr w:type="spellStart"/>
      <w:r w:rsidR="009A3E2D">
        <w:t>signal</w:t>
      </w:r>
      <w:proofErr w:type="spellEnd"/>
      <w:r w:rsidR="009A3E2D">
        <w:t>)</w:t>
      </w:r>
      <w:r w:rsidR="00845520">
        <w:t>.</w:t>
      </w:r>
    </w:p>
    <w:p w14:paraId="15023ACC" w14:textId="77777777" w:rsidR="008C4731" w:rsidRDefault="008C4731" w:rsidP="00652FC8"/>
    <w:p w14:paraId="11966107" w14:textId="490990BC" w:rsidR="006604F1" w:rsidRDefault="008C4731" w:rsidP="00652FC8">
      <w:r>
        <w:t>/LF</w:t>
      </w:r>
      <w:r w:rsidR="00E476EF">
        <w:t>15</w:t>
      </w:r>
      <w:r w:rsidR="00DF03C2">
        <w:t>0</w:t>
      </w:r>
      <w:r>
        <w:t>/</w:t>
      </w:r>
      <w:r>
        <w:br/>
      </w:r>
      <w:r w:rsidR="00EA1EA6">
        <w:rPr>
          <w:i/>
        </w:rPr>
        <w:t>Trend-Nachhaltigkeit bestimmen</w:t>
      </w:r>
      <w:r w:rsidR="00EA1EA6">
        <w:rPr>
          <w:i/>
        </w:rPr>
        <w:br/>
      </w:r>
      <w:r w:rsidR="00EA1EA6">
        <w:t>Durch</w:t>
      </w:r>
      <w:r>
        <w:t xml:space="preserve"> geeignete Support- und Resistance-Indikatoren</w:t>
      </w:r>
      <w:r w:rsidR="00EA1EA6">
        <w:t xml:space="preserve"> soll die Nachhaltigkeit eines Trends bestimmt werden</w:t>
      </w:r>
      <w:r>
        <w:t xml:space="preserve"> (beispielsweise </w:t>
      </w:r>
      <w:r w:rsidRPr="00A642CC">
        <w:rPr>
          <w:i/>
        </w:rPr>
        <w:t>Pivot Points</w:t>
      </w:r>
      <w:r>
        <w:t xml:space="preserve">, </w:t>
      </w:r>
      <w:r w:rsidRPr="00A642CC">
        <w:rPr>
          <w:i/>
        </w:rPr>
        <w:t>RSI</w:t>
      </w:r>
      <w:r>
        <w:t xml:space="preserve">, </w:t>
      </w:r>
      <w:r w:rsidRPr="00A642CC">
        <w:rPr>
          <w:i/>
        </w:rPr>
        <w:t>CCI</w:t>
      </w:r>
      <w:r w:rsidRPr="00A642CC">
        <w:t xml:space="preserve"> </w:t>
      </w:r>
      <w:r>
        <w:t xml:space="preserve">oder </w:t>
      </w:r>
      <w:r w:rsidRPr="00A642CC">
        <w:rPr>
          <w:i/>
        </w:rPr>
        <w:t>MAs</w:t>
      </w:r>
      <w:r>
        <w:t>), um den Ausstiegspunkt zu optimieren.</w:t>
      </w:r>
    </w:p>
    <w:p w14:paraId="511516DE" w14:textId="77777777" w:rsidR="008C4731" w:rsidRDefault="008C4731" w:rsidP="00652FC8"/>
    <w:p w14:paraId="311B2DDF" w14:textId="51D36F98" w:rsidR="00652FC8" w:rsidRPr="00EA1EA6" w:rsidRDefault="00692C7C" w:rsidP="00652FC8">
      <w:pPr>
        <w:rPr>
          <w:i/>
        </w:rPr>
      </w:pPr>
      <w:r w:rsidRPr="00692C7C">
        <w:t>/</w:t>
      </w:r>
      <w:r>
        <w:t>LF</w:t>
      </w:r>
      <w:r w:rsidR="00E476EF">
        <w:t>16</w:t>
      </w:r>
      <w:r w:rsidR="00DF03C2">
        <w:t>0</w:t>
      </w:r>
      <w:r w:rsidRPr="00692C7C">
        <w:t>/</w:t>
      </w:r>
      <w:r>
        <w:br/>
      </w:r>
      <w:r w:rsidR="00EA1EA6">
        <w:rPr>
          <w:i/>
        </w:rPr>
        <w:t>Signale filtern</w:t>
      </w:r>
      <w:r w:rsidR="00EA1EA6">
        <w:rPr>
          <w:i/>
        </w:rPr>
        <w:br/>
      </w:r>
      <w:r w:rsidR="00EA1EA6">
        <w:lastRenderedPageBreak/>
        <w:t>Zur</w:t>
      </w:r>
      <w:r>
        <w:t xml:space="preserve"> Verminderung von unprofitablen, zu kurzen Trades</w:t>
      </w:r>
      <w:r w:rsidR="00EA1EA6">
        <w:t xml:space="preserve"> sollen insbesondere Kaufsignale gefiltert werden</w:t>
      </w:r>
      <w:r>
        <w:t>. Die Trenderkennung könnte des Öfteren zu kurz anhaltende Trends erkennen</w:t>
      </w:r>
      <w:r w:rsidR="009A3E2D">
        <w:t>, indem beispielsweise ein MA-Crossover nur für kurze Zeit besteht. Durch das Einführen eines Schwellenwertes (</w:t>
      </w:r>
      <w:proofErr w:type="spellStart"/>
      <w:r w:rsidR="009A3E2D">
        <w:t>threshold</w:t>
      </w:r>
      <w:proofErr w:type="spellEnd"/>
      <w:r w:rsidR="009A3E2D">
        <w:t>), der überschritten werden muss, oder eine bestimmte Zeitspanne, die ein Signal überdauern muss</w:t>
      </w:r>
      <w:ins w:id="76" w:author="Windows User" w:date="2012-09-28T02:25:00Z">
        <w:r w:rsidR="0094732B">
          <w:t>,</w:t>
        </w:r>
      </w:ins>
      <w:r w:rsidR="009A3E2D">
        <w:t xml:space="preserve"> können zu kurze Trades ver</w:t>
      </w:r>
      <w:del w:id="77" w:author="Windows User" w:date="2012-09-28T02:25:00Z">
        <w:r w:rsidR="009A3E2D" w:rsidDel="0094732B">
          <w:delText>m</w:delText>
        </w:r>
      </w:del>
      <w:ins w:id="78" w:author="Windows User" w:date="2012-09-28T02:25:00Z">
        <w:r w:rsidR="0094732B">
          <w:t>h</w:t>
        </w:r>
      </w:ins>
      <w:r w:rsidR="009A3E2D">
        <w:t xml:space="preserve">indert werden, wenn sich im </w:t>
      </w:r>
      <w:proofErr w:type="spellStart"/>
      <w:r w:rsidR="009A3E2D">
        <w:t>Backtesting</w:t>
      </w:r>
      <w:proofErr w:type="spellEnd"/>
      <w:r w:rsidR="009A3E2D">
        <w:t xml:space="preserve"> dadurch ein Vorteil herausgestellt hat.</w:t>
      </w:r>
      <w:r w:rsidR="00652FC8">
        <w:br/>
      </w:r>
    </w:p>
    <w:p w14:paraId="7ABB9B13" w14:textId="77777777" w:rsidR="00F03594" w:rsidRDefault="00F03594" w:rsidP="009A5CB0">
      <w:pPr>
        <w:pStyle w:val="berschrift2"/>
      </w:pPr>
      <w:bookmarkStart w:id="79" w:name="_Toc332991029"/>
      <w:bookmarkStart w:id="80" w:name="_Toc208923693"/>
      <w:r>
        <w:t>Funktionen der Backtesting-Software</w:t>
      </w:r>
      <w:bookmarkEnd w:id="79"/>
      <w:bookmarkEnd w:id="80"/>
    </w:p>
    <w:p w14:paraId="0A392AA8" w14:textId="6A881C6C" w:rsidR="00845520" w:rsidRDefault="00845520" w:rsidP="00D05F80">
      <w:r w:rsidRPr="00845520">
        <w:t>/</w:t>
      </w:r>
      <w:r>
        <w:t>LF</w:t>
      </w:r>
      <w:r w:rsidR="00E476EF">
        <w:t>21</w:t>
      </w:r>
      <w:r w:rsidR="0021057E">
        <w:t>0</w:t>
      </w:r>
      <w:r w:rsidRPr="00845520">
        <w:t>/</w:t>
      </w:r>
      <w:r>
        <w:br/>
      </w:r>
      <w:r w:rsidR="00EA1EA6" w:rsidRPr="00EA1EA6">
        <w:rPr>
          <w:i/>
        </w:rPr>
        <w:t>Performance berechnen</w:t>
      </w:r>
      <w:r w:rsidR="00EA1EA6">
        <w:br/>
        <w:t>Die relative</w:t>
      </w:r>
      <w:r>
        <w:t xml:space="preserve"> Performance eines Algorithmus </w:t>
      </w:r>
      <w:r w:rsidR="00EA1EA6">
        <w:t xml:space="preserve">soll </w:t>
      </w:r>
      <w:r w:rsidR="0021057E">
        <w:t>in Prozent</w:t>
      </w:r>
      <w:r w:rsidR="00EA1EA6">
        <w:t xml:space="preserve"> der Kapitalveränderung berechnet werden</w:t>
      </w:r>
      <w:r w:rsidR="0021057E">
        <w:t>.</w:t>
      </w:r>
    </w:p>
    <w:p w14:paraId="4E262128" w14:textId="77777777" w:rsidR="0021057E" w:rsidRDefault="0021057E" w:rsidP="00D05F80"/>
    <w:p w14:paraId="27D2E93A" w14:textId="1847B896" w:rsidR="0021057E" w:rsidRDefault="0021057E" w:rsidP="00D05F80">
      <w:r>
        <w:t>/LF</w:t>
      </w:r>
      <w:r w:rsidR="00E476EF">
        <w:t>22</w:t>
      </w:r>
      <w:r>
        <w:t>0/</w:t>
      </w:r>
      <w:r>
        <w:br/>
      </w:r>
      <w:r w:rsidR="00D51446" w:rsidRPr="00D51446">
        <w:rPr>
          <w:i/>
        </w:rPr>
        <w:t>Gewinn/Risiko-Verhältnis berechnen</w:t>
      </w:r>
      <w:r w:rsidR="00EA1EA6" w:rsidRPr="00D51446">
        <w:rPr>
          <w:i/>
        </w:rPr>
        <w:br/>
      </w:r>
      <w:r>
        <w:t xml:space="preserve">Bestimmung des Risikos des Algorithmus (beispielsweise anhand der Volatilität) in Verbindung mit der Performance (e.g. </w:t>
      </w:r>
      <w:proofErr w:type="spellStart"/>
      <w:r>
        <w:t>sharpe</w:t>
      </w:r>
      <w:proofErr w:type="spellEnd"/>
      <w:r>
        <w:t xml:space="preserve"> </w:t>
      </w:r>
      <w:proofErr w:type="spellStart"/>
      <w:r>
        <w:t>ratio</w:t>
      </w:r>
      <w:proofErr w:type="spellEnd"/>
      <w:r>
        <w:t>).</w:t>
      </w:r>
    </w:p>
    <w:p w14:paraId="47A96284" w14:textId="77777777" w:rsidR="00037F32" w:rsidRPr="00845520" w:rsidRDefault="00037F32" w:rsidP="00D05F80"/>
    <w:p w14:paraId="614A2CE9" w14:textId="77777777" w:rsidR="00F03594" w:rsidRDefault="00F03594" w:rsidP="00E2215F">
      <w:pPr>
        <w:pStyle w:val="berschrift1"/>
      </w:pPr>
      <w:bookmarkStart w:id="81" w:name="_Toc332991030"/>
      <w:bookmarkStart w:id="82" w:name="_Toc208923694"/>
      <w:r>
        <w:t>Produktdaten</w:t>
      </w:r>
      <w:bookmarkEnd w:id="81"/>
      <w:bookmarkEnd w:id="82"/>
    </w:p>
    <w:p w14:paraId="75A9D47D" w14:textId="6A688EC8" w:rsidR="007D4F59" w:rsidRDefault="007D4F59" w:rsidP="007D4F59">
      <w:r>
        <w:t>/LD</w:t>
      </w:r>
      <w:r w:rsidR="00E3542D">
        <w:t>10</w:t>
      </w:r>
      <w:r>
        <w:t>/</w:t>
      </w:r>
      <w:r w:rsidR="00D51446">
        <w:br/>
      </w:r>
      <w:r w:rsidR="00D51446" w:rsidRPr="00D51446">
        <w:rPr>
          <w:i/>
        </w:rPr>
        <w:t>Historische Kursdaten</w:t>
      </w:r>
      <w:r w:rsidRPr="00D51446">
        <w:rPr>
          <w:i/>
        </w:rPr>
        <w:br/>
      </w:r>
      <w:r w:rsidR="00E3542D">
        <w:t xml:space="preserve">Historische </w:t>
      </w:r>
      <w:r>
        <w:t>Kursdaten mehrerer</w:t>
      </w:r>
      <w:r w:rsidR="001A618F">
        <w:t xml:space="preserve"> Aktien</w:t>
      </w:r>
      <w:r w:rsidR="00E3542D">
        <w:t>, sowohl für die Algorithmus-Entwicklung</w:t>
      </w:r>
      <w:del w:id="83" w:author="Windows User" w:date="2012-09-28T02:26:00Z">
        <w:r w:rsidR="00E3542D" w:rsidDel="0094732B">
          <w:delText>,</w:delText>
        </w:r>
      </w:del>
      <w:r w:rsidR="00E3542D">
        <w:t xml:space="preserve"> als auch für die </w:t>
      </w:r>
      <w:proofErr w:type="spellStart"/>
      <w:r w:rsidR="00E3542D">
        <w:t>Backtesting</w:t>
      </w:r>
      <w:proofErr w:type="spellEnd"/>
      <w:r w:rsidR="00E3542D">
        <w:t>-Software</w:t>
      </w:r>
      <w:ins w:id="84" w:author="Windows User" w:date="2012-09-28T02:26:00Z">
        <w:r w:rsidR="0094732B">
          <w:t>,</w:t>
        </w:r>
      </w:ins>
      <w:r w:rsidR="00E3542D">
        <w:t xml:space="preserve"> sollen gespeichert werden.</w:t>
      </w:r>
    </w:p>
    <w:p w14:paraId="53FB77C5" w14:textId="77777777" w:rsidR="00053C7D" w:rsidRDefault="00053C7D" w:rsidP="007D4F59"/>
    <w:p w14:paraId="712E9A54" w14:textId="77A167AD" w:rsidR="00053C7D" w:rsidRDefault="00053C7D" w:rsidP="007D4F59">
      <w:r>
        <w:t>/LD20/</w:t>
      </w:r>
      <w:r>
        <w:br/>
      </w:r>
      <w:r w:rsidRPr="00132DD7">
        <w:rPr>
          <w:i/>
        </w:rPr>
        <w:t>Algorithmen</w:t>
      </w:r>
      <w:r>
        <w:br/>
        <w:t xml:space="preserve">Um auch rückwirkend auf ältere oder andere Versionen der Algorithmen zugreifen zu können, um beispielsweise Teile davon in neuen Versionen wieder zu implementieren oder auf ältere </w:t>
      </w:r>
      <w:r>
        <w:lastRenderedPageBreak/>
        <w:t>Versionen zurückzustellen, müssen diese inklusive der nötigen Zusatzinformationen gespeichert werden.</w:t>
      </w:r>
    </w:p>
    <w:p w14:paraId="5DD42CA2" w14:textId="77777777" w:rsidR="00132DD7" w:rsidRDefault="00132DD7" w:rsidP="007D4F59"/>
    <w:p w14:paraId="2FC12E3A" w14:textId="45F51DDC" w:rsidR="00132DD7" w:rsidRPr="007D4F59" w:rsidRDefault="00132DD7" w:rsidP="007D4F59">
      <w:r>
        <w:t>/LD30/</w:t>
      </w:r>
      <w:r>
        <w:br/>
      </w:r>
      <w:r w:rsidRPr="00132DD7">
        <w:rPr>
          <w:i/>
        </w:rPr>
        <w:t>Algorithmen-Performance-Mapping</w:t>
      </w:r>
      <w:r>
        <w:br/>
        <w:t xml:space="preserve">Die Ergebnisse der </w:t>
      </w:r>
      <w:proofErr w:type="spellStart"/>
      <w:r>
        <w:t>Backtesting</w:t>
      </w:r>
      <w:proofErr w:type="spellEnd"/>
      <w:r>
        <w:t>-Software sollen für jede durchgerechnete Algorithmus-Version gespeichert werden und sollen diesen auch eindeutig wieder zugeordnet werden können. Diese Daten könnten beispielsweise in Files oder einer Datenbank gespeichert werden.</w:t>
      </w:r>
    </w:p>
    <w:p w14:paraId="0F49A431" w14:textId="77777777" w:rsidR="00F03594" w:rsidRDefault="00F03594" w:rsidP="00E2215F">
      <w:pPr>
        <w:pStyle w:val="berschrift1"/>
      </w:pPr>
      <w:bookmarkStart w:id="85" w:name="_Toc332991031"/>
      <w:bookmarkStart w:id="86" w:name="_Toc208923695"/>
      <w:r>
        <w:t>Zwingende Randbedingungen</w:t>
      </w:r>
      <w:bookmarkEnd w:id="85"/>
      <w:bookmarkEnd w:id="86"/>
    </w:p>
    <w:p w14:paraId="172CAB1E" w14:textId="77777777" w:rsidR="00F03594" w:rsidRDefault="00F03594" w:rsidP="00E2215F">
      <w:pPr>
        <w:pStyle w:val="berschrift2"/>
      </w:pPr>
      <w:bookmarkStart w:id="87" w:name="_Toc332991032"/>
      <w:bookmarkStart w:id="88" w:name="_Toc208923696"/>
      <w:r>
        <w:t>Produktumgebung und Systemintegration</w:t>
      </w:r>
      <w:bookmarkEnd w:id="87"/>
      <w:bookmarkEnd w:id="88"/>
    </w:p>
    <w:p w14:paraId="57F88BD3" w14:textId="5A94F4C0" w:rsidR="00634C50" w:rsidRDefault="00634C50" w:rsidP="00634C50">
      <w:r>
        <w:t>Der fertiggestellte Algorithmus soll in der Programmiersprache F# implementiert werden, um die Integration in eine .NET-Systemumgebung zu ermöglichen. Die Kompatibilität mit anderen Betriebssystemen als Windows kann dabei vernachlässigt werden. Für den Produktiveinsatz soll die Software auf einem Server laufen, wodurch höhere Leistungsansprüche gestellt werden können, als wenn ein Client-System zum Einsatz käme.</w:t>
      </w:r>
    </w:p>
    <w:p w14:paraId="48353B91" w14:textId="77777777" w:rsidR="00037F32" w:rsidRPr="00634C50" w:rsidRDefault="00037F32" w:rsidP="00634C50"/>
    <w:p w14:paraId="27AD6408" w14:textId="77777777" w:rsidR="00F03594" w:rsidRDefault="00F03594" w:rsidP="00E2215F">
      <w:pPr>
        <w:pStyle w:val="berschrift2"/>
      </w:pPr>
      <w:bookmarkStart w:id="89" w:name="_Toc332991033"/>
      <w:bookmarkStart w:id="90" w:name="_Toc208923697"/>
      <w:r>
        <w:t>Schnittstellen</w:t>
      </w:r>
      <w:bookmarkEnd w:id="89"/>
      <w:bookmarkEnd w:id="90"/>
    </w:p>
    <w:p w14:paraId="1F7E5D97" w14:textId="7823D300" w:rsidR="00634C50" w:rsidRDefault="00634C50" w:rsidP="00634C50">
      <w:r>
        <w:t xml:space="preserve">Für die Entwicklung und somit den gesamten Verlauf dieses Projektes kann auf heruntergeladene Kursdaten </w:t>
      </w:r>
      <w:r w:rsidR="00E613E5">
        <w:t>zugegriffen werden, eine Anbindung an einen Online-Datenprovider ist also nicht vonnöten. Wichtig ist aber, dass die Schnittstelle zu den Daten möglichst generisch gehalten wird, um eine einfache zukünftige Anbindung eines solchen problemlos in kurzer Zeit abschließen zu können.</w:t>
      </w:r>
    </w:p>
    <w:p w14:paraId="1591F55A" w14:textId="77777777" w:rsidR="005E0F92" w:rsidRDefault="00121EFE" w:rsidP="005E0F92">
      <w:r>
        <w:t xml:space="preserve">Verschiedene Algorithmen sollen möglichst einfach und schnell an die </w:t>
      </w:r>
      <w:proofErr w:type="spellStart"/>
      <w:r>
        <w:t>Backtesting</w:t>
      </w:r>
      <w:proofErr w:type="spellEnd"/>
      <w:r>
        <w:t>-Software angebunden werden können, um deren Performance zu prüfen</w:t>
      </w:r>
      <w:r w:rsidR="00E476EF">
        <w:t xml:space="preserve">. Dafür kommen verschiedene Möglichkeiten in Frage, u.a. ein Webservice, eine API für direkten Zugriff oder das Laden </w:t>
      </w:r>
      <w:r w:rsidR="00E476EF">
        <w:lastRenderedPageBreak/>
        <w:t>des Algorithmus als DLL. Im Zuge des Projektes soll hierfür eine zufriedenstellende Lösung gefunden werden.</w:t>
      </w:r>
      <w:bookmarkStart w:id="91" w:name="_Toc332991034"/>
    </w:p>
    <w:p w14:paraId="0CA6D475" w14:textId="1B7E396A" w:rsidR="002D7B77" w:rsidRDefault="002D7B77" w:rsidP="005E0F92">
      <w:r>
        <w:br w:type="page"/>
      </w:r>
    </w:p>
    <w:p w14:paraId="41E36158" w14:textId="40E0D70D" w:rsidR="00F03594" w:rsidRDefault="00F03594" w:rsidP="00E2215F">
      <w:pPr>
        <w:pStyle w:val="berschrift1"/>
      </w:pPr>
      <w:bookmarkStart w:id="92" w:name="_Toc208923698"/>
      <w:r>
        <w:lastRenderedPageBreak/>
        <w:t>Vertragsgegenstand</w:t>
      </w:r>
      <w:bookmarkEnd w:id="91"/>
      <w:bookmarkEnd w:id="92"/>
    </w:p>
    <w:p w14:paraId="4B1A5006" w14:textId="77777777" w:rsidR="00F03594" w:rsidRDefault="00F03594" w:rsidP="00E2215F">
      <w:pPr>
        <w:pStyle w:val="berschrift2"/>
      </w:pPr>
      <w:bookmarkStart w:id="93" w:name="_Toc332991035"/>
      <w:bookmarkStart w:id="94" w:name="_Toc208923699"/>
      <w:r>
        <w:t>Lieferumfang</w:t>
      </w:r>
      <w:bookmarkEnd w:id="93"/>
      <w:bookmarkEnd w:id="94"/>
    </w:p>
    <w:p w14:paraId="1C112C6F" w14:textId="63BB99BE" w:rsidR="008C5250" w:rsidRDefault="008C5250" w:rsidP="008C5250">
      <w:r>
        <w:t xml:space="preserve">Der Lieferumfang umfasst den Code des finalen Algorithmus, sowie der </w:t>
      </w:r>
      <w:proofErr w:type="spellStart"/>
      <w:r>
        <w:t>Backtesting</w:t>
      </w:r>
      <w:proofErr w:type="spellEnd"/>
      <w:r>
        <w:t>-Software</w:t>
      </w:r>
      <w:r w:rsidR="008B277A">
        <w:t xml:space="preserve"> und a</w:t>
      </w:r>
      <w:r>
        <w:t>ußerdem eine ausreichende Dokumentation der Funktionsweise des Algorithmus.</w:t>
      </w:r>
      <w:r w:rsidR="00132DD7">
        <w:t xml:space="preserve"> E</w:t>
      </w:r>
      <w:r w:rsidR="002D7B77">
        <w:t>s ist vorgesehen</w:t>
      </w:r>
      <w:ins w:id="95" w:author="Windows User" w:date="2012-09-28T02:29:00Z">
        <w:r w:rsidR="003F7675">
          <w:t>,</w:t>
        </w:r>
      </w:ins>
      <w:r w:rsidR="002D7B77">
        <w:t xml:space="preserve"> den Algorithmus in andere eigene Produkte zu integrieren, somit bleiben die vollen Nutzungs- und Vertriebsrechte bei den </w:t>
      </w:r>
      <w:ins w:id="96" w:author="Windows User" w:date="2012-09-28T02:33:00Z">
        <w:r w:rsidR="003F7675">
          <w:t>Verfassern des Programmcodes.</w:t>
        </w:r>
      </w:ins>
      <w:del w:id="97" w:author="Windows User" w:date="2012-09-28T02:31:00Z">
        <w:r w:rsidR="002D7B77" w:rsidDel="003F7675">
          <w:delText>Erzeugern</w:delText>
        </w:r>
      </w:del>
      <w:del w:id="98" w:author="Windows User" w:date="2012-09-28T02:33:00Z">
        <w:r w:rsidR="002D7B77" w:rsidDel="003F7675">
          <w:delText>.</w:delText>
        </w:r>
      </w:del>
    </w:p>
    <w:p w14:paraId="5CFB4790" w14:textId="77777777" w:rsidR="00BB1D67" w:rsidRDefault="00BB1D67" w:rsidP="008C5250"/>
    <w:p w14:paraId="4B7CD4F7" w14:textId="77777777" w:rsidR="00F03594" w:rsidRDefault="00F03594" w:rsidP="00E2215F">
      <w:pPr>
        <w:pStyle w:val="berschrift2"/>
      </w:pPr>
      <w:bookmarkStart w:id="99" w:name="_Toc332991036"/>
      <w:bookmarkStart w:id="100" w:name="_Toc208923700"/>
      <w:r>
        <w:t>Produktleistungen</w:t>
      </w:r>
      <w:bookmarkEnd w:id="99"/>
      <w:bookmarkEnd w:id="100"/>
    </w:p>
    <w:p w14:paraId="220F8BD8" w14:textId="2F05F44D" w:rsidR="008B277A" w:rsidRDefault="008B277A" w:rsidP="00297ED8">
      <w:r>
        <w:t>/LL10/</w:t>
      </w:r>
      <w:r>
        <w:br/>
      </w:r>
      <w:r w:rsidRPr="008B277A">
        <w:rPr>
          <w:i/>
        </w:rPr>
        <w:t>Minimale Performance</w:t>
      </w:r>
      <w:r>
        <w:br/>
        <w:t>Die Performance des Algorithmus soll statistisch über die letzten 3 Jahre einen höheren Ertrag erzielen</w:t>
      </w:r>
      <w:del w:id="101" w:author="Windows User" w:date="2012-09-28T02:34:00Z">
        <w:r w:rsidDel="003F7675">
          <w:delText>,</w:delText>
        </w:r>
      </w:del>
      <w:r>
        <w:t xml:space="preserve"> als der risikofreie Zinssatz.</w:t>
      </w:r>
    </w:p>
    <w:p w14:paraId="0F5D14A3" w14:textId="77777777" w:rsidR="008B277A" w:rsidRDefault="008B277A" w:rsidP="00297ED8"/>
    <w:p w14:paraId="5BECE114" w14:textId="171118D3" w:rsidR="00297ED8" w:rsidRDefault="008B277A" w:rsidP="00297ED8">
      <w:r>
        <w:t>/LL20/</w:t>
      </w:r>
      <w:r>
        <w:br/>
      </w:r>
      <w:proofErr w:type="spellStart"/>
      <w:r w:rsidRPr="00821547">
        <w:rPr>
          <w:i/>
        </w:rPr>
        <w:t>Backtesting</w:t>
      </w:r>
      <w:proofErr w:type="spellEnd"/>
      <w:r w:rsidRPr="00821547">
        <w:rPr>
          <w:i/>
        </w:rPr>
        <w:t xml:space="preserve"> Kursdaten</w:t>
      </w:r>
      <w:r>
        <w:br/>
        <w:t xml:space="preserve">In der </w:t>
      </w:r>
      <w:proofErr w:type="spellStart"/>
      <w:r>
        <w:t>Backtesting</w:t>
      </w:r>
      <w:proofErr w:type="spellEnd"/>
      <w:r>
        <w:t>-Software sollen mindestens 3 verschiedene Aktienkurse zur Verfügung stehen, wobei mindestens einer ein Index sein soll.</w:t>
      </w:r>
    </w:p>
    <w:p w14:paraId="7CD6F17D" w14:textId="77777777" w:rsidR="00BB1D67" w:rsidRPr="00297ED8" w:rsidRDefault="00BB1D67" w:rsidP="00297ED8"/>
    <w:p w14:paraId="2983AC49" w14:textId="77777777" w:rsidR="00F03594" w:rsidRDefault="00E2215F" w:rsidP="00B3001D">
      <w:pPr>
        <w:pStyle w:val="berschrift2"/>
      </w:pPr>
      <w:bookmarkStart w:id="102" w:name="_Toc332991037"/>
      <w:bookmarkStart w:id="103" w:name="_Toc208923701"/>
      <w:r>
        <w:t>Produktbezogene Leistungen</w:t>
      </w:r>
      <w:bookmarkEnd w:id="102"/>
      <w:bookmarkEnd w:id="103"/>
    </w:p>
    <w:p w14:paraId="27A89D4E" w14:textId="16756B5E" w:rsidR="00E72A11" w:rsidRDefault="00C64A3B" w:rsidP="00C64A3B">
      <w:r>
        <w:t xml:space="preserve">Für dieses Projekt ist keinerlei Installations- und Wartungsarbeit vorgesehen. Eine Integration des Algorithmus in andere Produkte, sowie </w:t>
      </w:r>
      <w:r w:rsidR="00E72A11">
        <w:t>ein Vertrieb oder das Anbieten von Dienstleistungen durch die Verwendung der Analyse-</w:t>
      </w:r>
      <w:proofErr w:type="spellStart"/>
      <w:r w:rsidR="00E72A11">
        <w:t>Backtesting</w:t>
      </w:r>
      <w:proofErr w:type="spellEnd"/>
      <w:r w:rsidR="00E72A11">
        <w:t>-Software sind nicht inbegriffen.</w:t>
      </w:r>
    </w:p>
    <w:p w14:paraId="31A4A21B" w14:textId="77777777" w:rsidR="00E72A11" w:rsidRDefault="00E72A11">
      <w:pPr>
        <w:spacing w:line="276" w:lineRule="auto"/>
      </w:pPr>
      <w:r>
        <w:br w:type="page"/>
      </w:r>
    </w:p>
    <w:p w14:paraId="3B753533" w14:textId="77777777" w:rsidR="00E2215F" w:rsidRDefault="00E2215F" w:rsidP="00E2215F">
      <w:pPr>
        <w:pStyle w:val="berschrift1"/>
      </w:pPr>
      <w:bookmarkStart w:id="104" w:name="_Toc332991038"/>
      <w:bookmarkStart w:id="105" w:name="_Toc208923702"/>
      <w:r>
        <w:lastRenderedPageBreak/>
        <w:t>Qualitätsanforderungen</w:t>
      </w:r>
      <w:bookmarkEnd w:id="104"/>
      <w:bookmarkEnd w:id="105"/>
    </w:p>
    <w:tbl>
      <w:tblPr>
        <w:tblStyle w:val="Tabellenraster"/>
        <w:tblW w:w="0" w:type="auto"/>
        <w:jc w:val="center"/>
        <w:tblLook w:val="04A0" w:firstRow="1" w:lastRow="0" w:firstColumn="1" w:lastColumn="0" w:noHBand="0" w:noVBand="1"/>
      </w:tblPr>
      <w:tblGrid>
        <w:gridCol w:w="1842"/>
        <w:gridCol w:w="1842"/>
        <w:gridCol w:w="1842"/>
        <w:gridCol w:w="1843"/>
        <w:gridCol w:w="1843"/>
      </w:tblGrid>
      <w:tr w:rsidR="00CC0F83" w14:paraId="07B3839B" w14:textId="77777777" w:rsidTr="005F3189">
        <w:trPr>
          <w:jc w:val="center"/>
        </w:trPr>
        <w:tc>
          <w:tcPr>
            <w:tcW w:w="1842" w:type="dxa"/>
            <w:vAlign w:val="center"/>
          </w:tcPr>
          <w:p w14:paraId="1A86C6B6" w14:textId="77777777" w:rsidR="00CC0F83" w:rsidRDefault="00CC0F83" w:rsidP="00CC0F83">
            <w:r>
              <w:t>Produktqualität</w:t>
            </w:r>
          </w:p>
        </w:tc>
        <w:tc>
          <w:tcPr>
            <w:tcW w:w="1842" w:type="dxa"/>
            <w:vAlign w:val="center"/>
          </w:tcPr>
          <w:p w14:paraId="3F81FE26" w14:textId="77777777" w:rsidR="00CC0F83" w:rsidRDefault="00CC0F83" w:rsidP="005F3189">
            <w:pPr>
              <w:jc w:val="center"/>
            </w:pPr>
            <w:r>
              <w:t>Sehr Gut</w:t>
            </w:r>
          </w:p>
        </w:tc>
        <w:tc>
          <w:tcPr>
            <w:tcW w:w="1842" w:type="dxa"/>
            <w:vAlign w:val="center"/>
          </w:tcPr>
          <w:p w14:paraId="78FFBCF6" w14:textId="77777777" w:rsidR="00CC0F83" w:rsidRDefault="00CC0F83" w:rsidP="005F3189">
            <w:pPr>
              <w:jc w:val="center"/>
            </w:pPr>
            <w:r>
              <w:t>Gut</w:t>
            </w:r>
          </w:p>
        </w:tc>
        <w:tc>
          <w:tcPr>
            <w:tcW w:w="1843" w:type="dxa"/>
            <w:vAlign w:val="center"/>
          </w:tcPr>
          <w:p w14:paraId="06011C50" w14:textId="77777777" w:rsidR="00CC0F83" w:rsidRDefault="00CC0F83" w:rsidP="005F3189">
            <w:pPr>
              <w:jc w:val="center"/>
            </w:pPr>
            <w:r>
              <w:t>Normal</w:t>
            </w:r>
          </w:p>
        </w:tc>
        <w:tc>
          <w:tcPr>
            <w:tcW w:w="1843" w:type="dxa"/>
            <w:vAlign w:val="center"/>
          </w:tcPr>
          <w:p w14:paraId="73A7CEC0" w14:textId="77777777" w:rsidR="00CC0F83" w:rsidRDefault="00CC0F83" w:rsidP="005F3189">
            <w:pPr>
              <w:jc w:val="center"/>
            </w:pPr>
            <w:r>
              <w:t>Irrelevant</w:t>
            </w:r>
          </w:p>
        </w:tc>
      </w:tr>
      <w:tr w:rsidR="00CC0F83" w14:paraId="204C16B1" w14:textId="77777777" w:rsidTr="005F3189">
        <w:trPr>
          <w:jc w:val="center"/>
        </w:trPr>
        <w:tc>
          <w:tcPr>
            <w:tcW w:w="1842" w:type="dxa"/>
            <w:vAlign w:val="center"/>
          </w:tcPr>
          <w:p w14:paraId="0CCC7B7F" w14:textId="77777777" w:rsidR="00CC0F83" w:rsidRDefault="00CC0F83" w:rsidP="00CC0F83">
            <w:r>
              <w:t>Funktionalität</w:t>
            </w:r>
          </w:p>
        </w:tc>
        <w:tc>
          <w:tcPr>
            <w:tcW w:w="1842" w:type="dxa"/>
            <w:vAlign w:val="center"/>
          </w:tcPr>
          <w:p w14:paraId="1BAA74BB" w14:textId="77777777" w:rsidR="00CC0F83" w:rsidRDefault="00CC0F83" w:rsidP="005F3189">
            <w:pPr>
              <w:jc w:val="center"/>
            </w:pPr>
          </w:p>
        </w:tc>
        <w:tc>
          <w:tcPr>
            <w:tcW w:w="1842" w:type="dxa"/>
            <w:vAlign w:val="center"/>
          </w:tcPr>
          <w:p w14:paraId="754CE93F" w14:textId="77777777" w:rsidR="00CC0F83" w:rsidRDefault="005F3189" w:rsidP="005F3189">
            <w:pPr>
              <w:jc w:val="center"/>
            </w:pPr>
            <w:r>
              <w:t>x</w:t>
            </w:r>
          </w:p>
        </w:tc>
        <w:tc>
          <w:tcPr>
            <w:tcW w:w="1843" w:type="dxa"/>
            <w:vAlign w:val="center"/>
          </w:tcPr>
          <w:p w14:paraId="229D0263" w14:textId="77777777" w:rsidR="00CC0F83" w:rsidRDefault="00CC0F83" w:rsidP="005F3189">
            <w:pPr>
              <w:jc w:val="center"/>
            </w:pPr>
          </w:p>
        </w:tc>
        <w:tc>
          <w:tcPr>
            <w:tcW w:w="1843" w:type="dxa"/>
            <w:vAlign w:val="center"/>
          </w:tcPr>
          <w:p w14:paraId="7C714409" w14:textId="77777777" w:rsidR="00CC0F83" w:rsidRDefault="00CC0F83" w:rsidP="005F3189">
            <w:pPr>
              <w:jc w:val="center"/>
            </w:pPr>
          </w:p>
        </w:tc>
      </w:tr>
      <w:tr w:rsidR="00CC0F83" w14:paraId="3DD481E0" w14:textId="77777777" w:rsidTr="005F3189">
        <w:trPr>
          <w:jc w:val="center"/>
        </w:trPr>
        <w:tc>
          <w:tcPr>
            <w:tcW w:w="1842" w:type="dxa"/>
            <w:vAlign w:val="center"/>
          </w:tcPr>
          <w:p w14:paraId="220F3CE0" w14:textId="77777777" w:rsidR="00CC0F83" w:rsidRDefault="00CC0F83" w:rsidP="00CC0F83">
            <w:r>
              <w:t>Zuverlässigkeit</w:t>
            </w:r>
          </w:p>
        </w:tc>
        <w:tc>
          <w:tcPr>
            <w:tcW w:w="1842" w:type="dxa"/>
            <w:vAlign w:val="center"/>
          </w:tcPr>
          <w:p w14:paraId="3D9F162C" w14:textId="77777777" w:rsidR="00CC0F83" w:rsidRDefault="00CC0F83" w:rsidP="005F3189">
            <w:pPr>
              <w:jc w:val="center"/>
            </w:pPr>
          </w:p>
        </w:tc>
        <w:tc>
          <w:tcPr>
            <w:tcW w:w="1842" w:type="dxa"/>
            <w:vAlign w:val="center"/>
          </w:tcPr>
          <w:p w14:paraId="1B2263B0" w14:textId="77777777" w:rsidR="00CC0F83" w:rsidRDefault="005F3189" w:rsidP="005F3189">
            <w:pPr>
              <w:jc w:val="center"/>
            </w:pPr>
            <w:r>
              <w:t>x</w:t>
            </w:r>
          </w:p>
        </w:tc>
        <w:tc>
          <w:tcPr>
            <w:tcW w:w="1843" w:type="dxa"/>
            <w:vAlign w:val="center"/>
          </w:tcPr>
          <w:p w14:paraId="11571847" w14:textId="77777777" w:rsidR="00CC0F83" w:rsidRDefault="00CC0F83" w:rsidP="005F3189">
            <w:pPr>
              <w:jc w:val="center"/>
            </w:pPr>
          </w:p>
        </w:tc>
        <w:tc>
          <w:tcPr>
            <w:tcW w:w="1843" w:type="dxa"/>
            <w:vAlign w:val="center"/>
          </w:tcPr>
          <w:p w14:paraId="554B1E41" w14:textId="77777777" w:rsidR="00CC0F83" w:rsidRDefault="00CC0F83" w:rsidP="005F3189">
            <w:pPr>
              <w:jc w:val="center"/>
            </w:pPr>
          </w:p>
        </w:tc>
      </w:tr>
      <w:tr w:rsidR="00CC0F83" w14:paraId="568DD1B0" w14:textId="77777777" w:rsidTr="005F3189">
        <w:trPr>
          <w:jc w:val="center"/>
        </w:trPr>
        <w:tc>
          <w:tcPr>
            <w:tcW w:w="1842" w:type="dxa"/>
            <w:vAlign w:val="center"/>
          </w:tcPr>
          <w:p w14:paraId="1C87352F" w14:textId="77777777" w:rsidR="00CC0F83" w:rsidRDefault="00CC0F83" w:rsidP="00CC0F83">
            <w:r>
              <w:t>Benutzbarkeit</w:t>
            </w:r>
          </w:p>
        </w:tc>
        <w:tc>
          <w:tcPr>
            <w:tcW w:w="1842" w:type="dxa"/>
            <w:vAlign w:val="center"/>
          </w:tcPr>
          <w:p w14:paraId="0A101881" w14:textId="77777777" w:rsidR="00CC0F83" w:rsidRDefault="00CC0F83" w:rsidP="005F3189">
            <w:pPr>
              <w:jc w:val="center"/>
            </w:pPr>
          </w:p>
        </w:tc>
        <w:tc>
          <w:tcPr>
            <w:tcW w:w="1842" w:type="dxa"/>
            <w:vAlign w:val="center"/>
          </w:tcPr>
          <w:p w14:paraId="2688CAD5" w14:textId="77777777" w:rsidR="00CC0F83" w:rsidRDefault="00CC0F83" w:rsidP="005F3189">
            <w:pPr>
              <w:jc w:val="center"/>
            </w:pPr>
          </w:p>
        </w:tc>
        <w:tc>
          <w:tcPr>
            <w:tcW w:w="1843" w:type="dxa"/>
            <w:vAlign w:val="center"/>
          </w:tcPr>
          <w:p w14:paraId="68DA092B" w14:textId="4420B99F" w:rsidR="00CC0F83" w:rsidRDefault="00433E81" w:rsidP="005F3189">
            <w:pPr>
              <w:jc w:val="center"/>
            </w:pPr>
            <w:ins w:id="106" w:author="Windows User" w:date="2012-09-28T02:47:00Z">
              <w:r>
                <w:t>x</w:t>
              </w:r>
            </w:ins>
            <w:ins w:id="107" w:author="Windows User" w:date="2012-09-28T02:46:00Z">
              <w:r>
                <w:t>?</w:t>
              </w:r>
            </w:ins>
          </w:p>
        </w:tc>
        <w:tc>
          <w:tcPr>
            <w:tcW w:w="1843" w:type="dxa"/>
            <w:vAlign w:val="center"/>
          </w:tcPr>
          <w:p w14:paraId="0F9EB4E1" w14:textId="367DF243" w:rsidR="00CC0F83" w:rsidRDefault="005F3189" w:rsidP="005F3189">
            <w:pPr>
              <w:jc w:val="center"/>
            </w:pPr>
            <w:del w:id="108" w:author="Windows User" w:date="2012-09-28T02:47:00Z">
              <w:r w:rsidDel="00433E81">
                <w:delText>x</w:delText>
              </w:r>
            </w:del>
          </w:p>
        </w:tc>
      </w:tr>
      <w:tr w:rsidR="00CC0F83" w14:paraId="3148B9B7" w14:textId="77777777" w:rsidTr="005F3189">
        <w:trPr>
          <w:jc w:val="center"/>
        </w:trPr>
        <w:tc>
          <w:tcPr>
            <w:tcW w:w="1842" w:type="dxa"/>
            <w:vAlign w:val="center"/>
          </w:tcPr>
          <w:p w14:paraId="19B21E63" w14:textId="77777777" w:rsidR="00CC0F83" w:rsidRDefault="00CC0F83" w:rsidP="00CC0F83">
            <w:r>
              <w:t>Effizienz</w:t>
            </w:r>
          </w:p>
        </w:tc>
        <w:tc>
          <w:tcPr>
            <w:tcW w:w="1842" w:type="dxa"/>
            <w:vAlign w:val="center"/>
          </w:tcPr>
          <w:p w14:paraId="61448073" w14:textId="77777777" w:rsidR="00CC0F83" w:rsidRDefault="00CC0F83" w:rsidP="005F3189">
            <w:pPr>
              <w:jc w:val="center"/>
            </w:pPr>
          </w:p>
        </w:tc>
        <w:tc>
          <w:tcPr>
            <w:tcW w:w="1842" w:type="dxa"/>
            <w:vAlign w:val="center"/>
          </w:tcPr>
          <w:p w14:paraId="1C00965E" w14:textId="0A056DD6" w:rsidR="00CC0F83" w:rsidRDefault="00F43E76" w:rsidP="005F3189">
            <w:pPr>
              <w:jc w:val="center"/>
            </w:pPr>
            <w:r>
              <w:t>x</w:t>
            </w:r>
          </w:p>
        </w:tc>
        <w:tc>
          <w:tcPr>
            <w:tcW w:w="1843" w:type="dxa"/>
            <w:vAlign w:val="center"/>
          </w:tcPr>
          <w:p w14:paraId="5D955EC7" w14:textId="0D536171" w:rsidR="00CC0F83" w:rsidRDefault="00CC0F83" w:rsidP="005F3189">
            <w:pPr>
              <w:jc w:val="center"/>
            </w:pPr>
          </w:p>
        </w:tc>
        <w:tc>
          <w:tcPr>
            <w:tcW w:w="1843" w:type="dxa"/>
            <w:vAlign w:val="center"/>
          </w:tcPr>
          <w:p w14:paraId="4661CED6" w14:textId="77777777" w:rsidR="00CC0F83" w:rsidRDefault="00CC0F83" w:rsidP="005F3189">
            <w:pPr>
              <w:jc w:val="center"/>
            </w:pPr>
          </w:p>
        </w:tc>
      </w:tr>
      <w:tr w:rsidR="00CC0F83" w14:paraId="6C1D2F93" w14:textId="77777777" w:rsidTr="005F3189">
        <w:trPr>
          <w:jc w:val="center"/>
        </w:trPr>
        <w:tc>
          <w:tcPr>
            <w:tcW w:w="1842" w:type="dxa"/>
            <w:vAlign w:val="center"/>
          </w:tcPr>
          <w:p w14:paraId="4E097061" w14:textId="77777777" w:rsidR="00CC0F83" w:rsidRDefault="00CC0F83" w:rsidP="00CC0F83">
            <w:r>
              <w:t>Änderbarkeit</w:t>
            </w:r>
          </w:p>
        </w:tc>
        <w:tc>
          <w:tcPr>
            <w:tcW w:w="1842" w:type="dxa"/>
            <w:vAlign w:val="center"/>
          </w:tcPr>
          <w:p w14:paraId="5B291D57" w14:textId="77777777" w:rsidR="00CC0F83" w:rsidRDefault="00CC0F83" w:rsidP="005F3189">
            <w:pPr>
              <w:jc w:val="center"/>
            </w:pPr>
          </w:p>
        </w:tc>
        <w:tc>
          <w:tcPr>
            <w:tcW w:w="1842" w:type="dxa"/>
            <w:vAlign w:val="center"/>
          </w:tcPr>
          <w:p w14:paraId="53578638" w14:textId="77777777" w:rsidR="00CC0F83" w:rsidRDefault="005F3189" w:rsidP="005F3189">
            <w:pPr>
              <w:jc w:val="center"/>
            </w:pPr>
            <w:r>
              <w:t>x</w:t>
            </w:r>
          </w:p>
        </w:tc>
        <w:tc>
          <w:tcPr>
            <w:tcW w:w="1843" w:type="dxa"/>
            <w:vAlign w:val="center"/>
          </w:tcPr>
          <w:p w14:paraId="5FC4F699" w14:textId="77777777" w:rsidR="00CC0F83" w:rsidRDefault="00CC0F83" w:rsidP="005F3189">
            <w:pPr>
              <w:jc w:val="center"/>
            </w:pPr>
          </w:p>
        </w:tc>
        <w:tc>
          <w:tcPr>
            <w:tcW w:w="1843" w:type="dxa"/>
            <w:vAlign w:val="center"/>
          </w:tcPr>
          <w:p w14:paraId="223526C6" w14:textId="77777777" w:rsidR="00CC0F83" w:rsidRDefault="00CC0F83" w:rsidP="005F3189">
            <w:pPr>
              <w:jc w:val="center"/>
            </w:pPr>
          </w:p>
        </w:tc>
      </w:tr>
      <w:tr w:rsidR="00CC0F83" w14:paraId="5E939340" w14:textId="77777777" w:rsidTr="005F3189">
        <w:trPr>
          <w:jc w:val="center"/>
        </w:trPr>
        <w:tc>
          <w:tcPr>
            <w:tcW w:w="1842" w:type="dxa"/>
            <w:vAlign w:val="center"/>
          </w:tcPr>
          <w:p w14:paraId="36B71CB4" w14:textId="77777777" w:rsidR="00CC0F83" w:rsidRDefault="00CC0F83" w:rsidP="00CC0F83">
            <w:r>
              <w:t>Übertragbarkeit</w:t>
            </w:r>
          </w:p>
        </w:tc>
        <w:tc>
          <w:tcPr>
            <w:tcW w:w="1842" w:type="dxa"/>
            <w:vAlign w:val="center"/>
          </w:tcPr>
          <w:p w14:paraId="29D4FA70" w14:textId="77777777" w:rsidR="00CC0F83" w:rsidRDefault="00CC0F83" w:rsidP="005F3189">
            <w:pPr>
              <w:jc w:val="center"/>
            </w:pPr>
          </w:p>
        </w:tc>
        <w:tc>
          <w:tcPr>
            <w:tcW w:w="1842" w:type="dxa"/>
            <w:vAlign w:val="center"/>
          </w:tcPr>
          <w:p w14:paraId="6A985461" w14:textId="77777777" w:rsidR="00CC0F83" w:rsidRDefault="00CC0F83" w:rsidP="005F3189">
            <w:pPr>
              <w:jc w:val="center"/>
            </w:pPr>
          </w:p>
        </w:tc>
        <w:tc>
          <w:tcPr>
            <w:tcW w:w="1843" w:type="dxa"/>
            <w:vAlign w:val="center"/>
          </w:tcPr>
          <w:p w14:paraId="70EA0831" w14:textId="77777777" w:rsidR="00CC0F83" w:rsidRDefault="00CC0F83" w:rsidP="005F3189">
            <w:pPr>
              <w:jc w:val="center"/>
            </w:pPr>
          </w:p>
        </w:tc>
        <w:tc>
          <w:tcPr>
            <w:tcW w:w="1843" w:type="dxa"/>
            <w:vAlign w:val="center"/>
          </w:tcPr>
          <w:p w14:paraId="5D4942C6" w14:textId="77777777" w:rsidR="00CC0F83" w:rsidRDefault="005F3189" w:rsidP="005F3189">
            <w:pPr>
              <w:jc w:val="center"/>
            </w:pPr>
            <w:r>
              <w:t>x</w:t>
            </w:r>
          </w:p>
        </w:tc>
      </w:tr>
    </w:tbl>
    <w:p w14:paraId="4FC1172B" w14:textId="77777777" w:rsidR="00F7193C" w:rsidRDefault="00F7193C" w:rsidP="00F03594">
      <w:pPr>
        <w:jc w:val="both"/>
      </w:pPr>
    </w:p>
    <w:p w14:paraId="3DA29D78" w14:textId="77777777" w:rsidR="006A7933" w:rsidRDefault="006A7933" w:rsidP="00F03594">
      <w:pPr>
        <w:jc w:val="both"/>
      </w:pPr>
      <w:r>
        <w:br w:type="page"/>
      </w:r>
    </w:p>
    <w:p w14:paraId="227FDE0F" w14:textId="77777777" w:rsidR="006A7933" w:rsidRDefault="006A7933" w:rsidP="00B3001D">
      <w:pPr>
        <w:pStyle w:val="berschrift1"/>
      </w:pPr>
      <w:bookmarkStart w:id="109" w:name="_Toc332991040"/>
      <w:bookmarkStart w:id="110" w:name="_Toc208923703"/>
      <w:r>
        <w:lastRenderedPageBreak/>
        <w:t>Glossar</w:t>
      </w:r>
      <w:bookmarkEnd w:id="109"/>
      <w:bookmarkEnd w:id="110"/>
    </w:p>
    <w:p w14:paraId="1E76BAA5" w14:textId="77777777" w:rsidR="00592BA8" w:rsidRDefault="00592BA8" w:rsidP="00F5772B">
      <w:pPr>
        <w:ind w:left="2835" w:hanging="2835"/>
        <w:jc w:val="both"/>
      </w:pPr>
      <w:r w:rsidRPr="00EC2334">
        <w:rPr>
          <w:b/>
        </w:rPr>
        <w:t>Algorithmus</w:t>
      </w:r>
      <w:r w:rsidR="001A618F">
        <w:tab/>
      </w:r>
      <w:r w:rsidR="001A618F" w:rsidRPr="001A618F">
        <w:t xml:space="preserve">Ein Algorithmus ist eine aus endlich vielen Schritten bestehende eindeutige Handlungsvorschrift zur Lösung eines Problems </w:t>
      </w:r>
      <w:r w:rsidR="00EC2334">
        <w:t>oder einer Klasse von Problemen.</w:t>
      </w:r>
    </w:p>
    <w:p w14:paraId="4BE31393" w14:textId="77777777" w:rsidR="00592BA8" w:rsidRDefault="00592BA8" w:rsidP="00F5772B">
      <w:pPr>
        <w:ind w:left="2835" w:hanging="2835"/>
        <w:jc w:val="both"/>
      </w:pPr>
      <w:proofErr w:type="spellStart"/>
      <w:r w:rsidRPr="00EC2334">
        <w:rPr>
          <w:b/>
        </w:rPr>
        <w:t>Backtesting</w:t>
      </w:r>
      <w:proofErr w:type="spellEnd"/>
      <w:r w:rsidR="001A618F">
        <w:tab/>
        <w:t xml:space="preserve">Ein Algorithmus wird auf eine (historische) Datenreihe </w:t>
      </w:r>
      <w:r w:rsidR="00EC2334">
        <w:t>angewandt.</w:t>
      </w:r>
    </w:p>
    <w:p w14:paraId="6172BAC1" w14:textId="77777777" w:rsidR="00592BA8" w:rsidRDefault="001A618F" w:rsidP="00F5772B">
      <w:pPr>
        <w:ind w:left="2835" w:hanging="2835"/>
        <w:jc w:val="both"/>
      </w:pPr>
      <w:r w:rsidRPr="00EC2334">
        <w:rPr>
          <w:b/>
        </w:rPr>
        <w:t>Derivat</w:t>
      </w:r>
      <w:r>
        <w:tab/>
        <w:t>Ein Finanzinstrument, dessen Wert von einem anderen Handelsgut (</w:t>
      </w:r>
      <w:proofErr w:type="spellStart"/>
      <w:r>
        <w:t>underlying</w:t>
      </w:r>
      <w:proofErr w:type="spellEnd"/>
      <w:r>
        <w:t xml:space="preserve">) abhängt. (z.B. </w:t>
      </w:r>
      <w:proofErr w:type="spellStart"/>
      <w:r>
        <w:t>Futures</w:t>
      </w:r>
      <w:proofErr w:type="spellEnd"/>
      <w:r>
        <w:t xml:space="preserve"> oder Optionen)</w:t>
      </w:r>
    </w:p>
    <w:p w14:paraId="09735B7A" w14:textId="77777777" w:rsidR="00592BA8" w:rsidRDefault="00592BA8" w:rsidP="00F5772B">
      <w:pPr>
        <w:ind w:left="2835" w:hanging="2835"/>
        <w:jc w:val="both"/>
      </w:pPr>
      <w:r w:rsidRPr="00EC2334">
        <w:rPr>
          <w:b/>
        </w:rPr>
        <w:t>Intra-Day-Trading</w:t>
      </w:r>
      <w:r w:rsidR="001A618F">
        <w:tab/>
        <w:t>Kurzfristiger, spekulativer Handel mit Wertpapieren, wobei Positionen innerhalb eines Tages eröffne</w:t>
      </w:r>
      <w:r w:rsidR="00EC2334">
        <w:t>t und wieder geschlossen werden</w:t>
      </w:r>
    </w:p>
    <w:p w14:paraId="2989173C" w14:textId="77777777" w:rsidR="00592BA8" w:rsidRDefault="00592BA8" w:rsidP="00F5772B">
      <w:pPr>
        <w:ind w:left="2835" w:hanging="2835"/>
        <w:jc w:val="both"/>
      </w:pPr>
      <w:r w:rsidRPr="00EC2334">
        <w:rPr>
          <w:b/>
        </w:rPr>
        <w:t>MA</w:t>
      </w:r>
      <w:r w:rsidR="001A618F">
        <w:tab/>
        <w:t xml:space="preserve">s. </w:t>
      </w:r>
      <w:proofErr w:type="spellStart"/>
      <w:r w:rsidR="001A618F">
        <w:t>Moving</w:t>
      </w:r>
      <w:proofErr w:type="spellEnd"/>
      <w:r w:rsidR="001A618F">
        <w:t xml:space="preserve"> Average</w:t>
      </w:r>
    </w:p>
    <w:p w14:paraId="0B4D3051" w14:textId="11C321CB" w:rsidR="00592BA8" w:rsidRDefault="00592BA8" w:rsidP="00F5772B">
      <w:pPr>
        <w:ind w:left="2835" w:hanging="2835"/>
        <w:jc w:val="both"/>
      </w:pPr>
      <w:r w:rsidRPr="00EC2334">
        <w:rPr>
          <w:b/>
        </w:rPr>
        <w:t xml:space="preserve">Market </w:t>
      </w:r>
      <w:proofErr w:type="spellStart"/>
      <w:r w:rsidRPr="00EC2334">
        <w:rPr>
          <w:b/>
        </w:rPr>
        <w:t>Exposure</w:t>
      </w:r>
      <w:proofErr w:type="spellEnd"/>
      <w:r w:rsidR="001A618F">
        <w:tab/>
      </w:r>
      <w:del w:id="111" w:author="Windows User" w:date="2012-09-28T02:49:00Z">
        <w:r w:rsidR="001A618F" w:rsidDel="00442442">
          <w:delText xml:space="preserve">Proportion, zu </w:delText>
        </w:r>
      </w:del>
      <w:proofErr w:type="spellStart"/>
      <w:ins w:id="112" w:author="Windows User" w:date="2012-09-28T02:49:00Z">
        <w:r w:rsidR="00442442">
          <w:t>Ausmass</w:t>
        </w:r>
        <w:proofErr w:type="spellEnd"/>
        <w:r w:rsidR="00442442">
          <w:t xml:space="preserve">, in </w:t>
        </w:r>
      </w:ins>
      <w:r w:rsidR="001A618F">
        <w:t>dem ein Portfolio den Schwankung</w:t>
      </w:r>
      <w:r w:rsidR="00EC2334">
        <w:t>en eines Marktes ausgesetzt ist</w:t>
      </w:r>
    </w:p>
    <w:p w14:paraId="2B434CE6" w14:textId="77777777" w:rsidR="00592BA8" w:rsidRDefault="00445427" w:rsidP="00F5772B">
      <w:pPr>
        <w:ind w:left="2835" w:hanging="2835"/>
        <w:jc w:val="both"/>
      </w:pPr>
      <w:r w:rsidRPr="00A0363B">
        <w:rPr>
          <w:b/>
        </w:rPr>
        <w:t>Marktzustand</w:t>
      </w:r>
      <w:r w:rsidR="001A618F">
        <w:tab/>
      </w:r>
      <w:r w:rsidR="00FA51B2">
        <w:t>Stimmung und Verhalten der Marktteilnehmer bei bestimmten Randbedingungen während einer Zeitperiode</w:t>
      </w:r>
    </w:p>
    <w:p w14:paraId="4FE9D33E" w14:textId="63B7D9AB" w:rsidR="00592BA8" w:rsidRPr="00EC2334" w:rsidRDefault="00592BA8" w:rsidP="00F5772B">
      <w:pPr>
        <w:ind w:left="2835" w:hanging="2835"/>
        <w:jc w:val="both"/>
      </w:pPr>
      <w:proofErr w:type="spellStart"/>
      <w:r w:rsidRPr="00EC2334">
        <w:rPr>
          <w:b/>
        </w:rPr>
        <w:t>Moving</w:t>
      </w:r>
      <w:proofErr w:type="spellEnd"/>
      <w:r w:rsidRPr="00EC2334">
        <w:rPr>
          <w:b/>
        </w:rPr>
        <w:t xml:space="preserve"> Average</w:t>
      </w:r>
      <w:r w:rsidR="00EC2334">
        <w:rPr>
          <w:b/>
        </w:rPr>
        <w:tab/>
      </w:r>
      <w:r w:rsidR="00E400DE" w:rsidRPr="00E400DE">
        <w:t>MA;</w:t>
      </w:r>
      <w:r w:rsidR="00E400DE">
        <w:rPr>
          <w:b/>
        </w:rPr>
        <w:t xml:space="preserve"> </w:t>
      </w:r>
      <w:r w:rsidR="00EC2334">
        <w:t>Gleitender Mittelwert/Durchschnitt: Tiefpassfilter, der dazu verwendet wird</w:t>
      </w:r>
      <w:ins w:id="113" w:author="Windows User" w:date="2012-09-28T02:50:00Z">
        <w:r w:rsidR="00442442">
          <w:t>,</w:t>
        </w:r>
      </w:ins>
      <w:r w:rsidR="00EC2334">
        <w:t xml:space="preserve"> um Kurse zu glätten und temporäre Schwankungen zu entfernen. Dazu wird für jeden </w:t>
      </w:r>
      <w:ins w:id="114" w:author="Windows User" w:date="2012-09-28T02:50:00Z">
        <w:r w:rsidR="00442442">
          <w:t>weiteren</w:t>
        </w:r>
      </w:ins>
      <w:del w:id="115" w:author="Windows User" w:date="2012-09-28T02:50:00Z">
        <w:r w:rsidR="00EC2334" w:rsidDel="00442442">
          <w:delText>zusätzliche</w:delText>
        </w:r>
      </w:del>
      <w:r w:rsidR="00EC2334">
        <w:t xml:space="preserve"> Wert mit den x vor</w:t>
      </w:r>
      <w:ins w:id="116" w:author="Windows User" w:date="2012-09-28T02:50:00Z">
        <w:r w:rsidR="00442442">
          <w:t>igen</w:t>
        </w:r>
      </w:ins>
      <w:del w:id="117" w:author="Windows User" w:date="2012-09-28T02:50:00Z">
        <w:r w:rsidR="00EC2334" w:rsidDel="00442442">
          <w:delText>hergegangenen</w:delText>
        </w:r>
      </w:del>
      <w:r w:rsidR="00EC2334">
        <w:t xml:space="preserve"> Werten ein Durchschnitt</w:t>
      </w:r>
      <w:r w:rsidR="00E400DE">
        <w:t xml:space="preserve"> berechnet, wodurch der MA dem Kurs hinterherhinkt.</w:t>
      </w:r>
    </w:p>
    <w:p w14:paraId="5859DA7F" w14:textId="77777777" w:rsidR="00592BA8" w:rsidRDefault="00592BA8" w:rsidP="00F5772B">
      <w:pPr>
        <w:ind w:left="2835" w:hanging="2835"/>
        <w:jc w:val="both"/>
      </w:pPr>
      <w:r w:rsidRPr="00EC2334">
        <w:rPr>
          <w:b/>
        </w:rPr>
        <w:t>Oszillator</w:t>
      </w:r>
      <w:r w:rsidR="00FA51B2">
        <w:tab/>
        <w:t>Indikator, der periodische Wiederholungen aufweist bzw. in einem Bereich</w:t>
      </w:r>
      <w:r w:rsidR="00EC2334">
        <w:t xml:space="preserve"> um einen Wert schwankt</w:t>
      </w:r>
    </w:p>
    <w:p w14:paraId="0A202656" w14:textId="69DEA8D2" w:rsidR="00592BA8" w:rsidRDefault="00592BA8" w:rsidP="00F5772B">
      <w:pPr>
        <w:ind w:left="2835" w:hanging="2835"/>
        <w:jc w:val="both"/>
      </w:pPr>
      <w:r w:rsidRPr="00EC2334">
        <w:rPr>
          <w:b/>
        </w:rPr>
        <w:t>Performance</w:t>
      </w:r>
      <w:r w:rsidR="00FA51B2">
        <w:tab/>
      </w:r>
      <w:r w:rsidR="001967D9">
        <w:t xml:space="preserve">Güte des Algorithmus </w:t>
      </w:r>
      <w:del w:id="118" w:author="Windows User" w:date="2012-09-28T02:51:00Z">
        <w:r w:rsidR="001967D9" w:rsidDel="00442442">
          <w:delText xml:space="preserve">anhand </w:delText>
        </w:r>
      </w:del>
      <w:ins w:id="119" w:author="Windows User" w:date="2012-09-28T02:51:00Z">
        <w:r w:rsidR="00442442">
          <w:t>in Bezug auf</w:t>
        </w:r>
      </w:ins>
      <w:del w:id="120" w:author="Windows User" w:date="2012-09-28T02:51:00Z">
        <w:r w:rsidR="001967D9" w:rsidDel="00442442">
          <w:delText>von</w:delText>
        </w:r>
      </w:del>
      <w:r w:rsidR="001967D9">
        <w:t xml:space="preserve"> Gewinn, Volatilit</w:t>
      </w:r>
      <w:r w:rsidR="00EC2334">
        <w:t>ät, Risiko und andere</w:t>
      </w:r>
      <w:del w:id="121" w:author="Windows User" w:date="2012-09-28T02:51:00Z">
        <w:r w:rsidR="00EC2334" w:rsidDel="00442442">
          <w:delText>n</w:delText>
        </w:r>
      </w:del>
      <w:r w:rsidR="00EC2334">
        <w:t xml:space="preserve"> Faktoren</w:t>
      </w:r>
    </w:p>
    <w:p w14:paraId="0E6B6FD0" w14:textId="77777777" w:rsidR="00592BA8" w:rsidRDefault="00592BA8" w:rsidP="00F5772B">
      <w:pPr>
        <w:ind w:left="2835" w:hanging="2835"/>
        <w:jc w:val="both"/>
      </w:pPr>
      <w:r w:rsidRPr="00EC2334">
        <w:rPr>
          <w:b/>
        </w:rPr>
        <w:t>Risiko</w:t>
      </w:r>
      <w:r w:rsidR="001967D9">
        <w:tab/>
        <w:t>Wahrscheinlichkeit, mit d</w:t>
      </w:r>
      <w:r w:rsidR="00EC2334">
        <w:t>er Gewinn oder Verlust eintritt</w:t>
      </w:r>
    </w:p>
    <w:p w14:paraId="4AAD2560" w14:textId="6FC28B81" w:rsidR="00592BA8" w:rsidRDefault="00592BA8" w:rsidP="00F5772B">
      <w:pPr>
        <w:ind w:left="2835" w:hanging="2835"/>
        <w:jc w:val="both"/>
      </w:pPr>
      <w:r w:rsidRPr="00EC2334">
        <w:rPr>
          <w:b/>
        </w:rPr>
        <w:lastRenderedPageBreak/>
        <w:t>Support- und Resi</w:t>
      </w:r>
      <w:ins w:id="122" w:author="Windows User" w:date="2012-09-28T02:52:00Z">
        <w:r w:rsidR="00442442">
          <w:rPr>
            <w:b/>
          </w:rPr>
          <w:t>s</w:t>
        </w:r>
      </w:ins>
      <w:r w:rsidRPr="00EC2334">
        <w:rPr>
          <w:b/>
        </w:rPr>
        <w:t>tance</w:t>
      </w:r>
      <w:r w:rsidR="00EC2334">
        <w:tab/>
      </w:r>
      <w:ins w:id="123" w:author="Windows User" w:date="2012-09-28T02:55:00Z">
        <w:r w:rsidR="00442442">
          <w:t xml:space="preserve">Jene </w:t>
        </w:r>
      </w:ins>
      <w:bookmarkStart w:id="124" w:name="_GoBack"/>
      <w:bookmarkEnd w:id="124"/>
      <w:r w:rsidR="00EC2334">
        <w:t>Level, bei denen sich Angebot und Nachfrage voraussichtlich treffen und ein Trend nicht mehr als nachhaltig angesehen wird.</w:t>
      </w:r>
    </w:p>
    <w:p w14:paraId="6F7FB128" w14:textId="77777777" w:rsidR="00592BA8" w:rsidRDefault="00592BA8" w:rsidP="00F5772B">
      <w:pPr>
        <w:ind w:left="2835" w:hanging="2835"/>
        <w:jc w:val="both"/>
      </w:pPr>
      <w:r w:rsidRPr="00EC2334">
        <w:rPr>
          <w:b/>
        </w:rPr>
        <w:t>Technische Analyse</w:t>
      </w:r>
      <w:r w:rsidR="00EC2334">
        <w:tab/>
        <w:t>Vorhersage von Börsenkursen anhand von bereits bekannten Kennzahlen</w:t>
      </w:r>
    </w:p>
    <w:p w14:paraId="10BC5135" w14:textId="77777777" w:rsidR="00592BA8" w:rsidRDefault="00592BA8" w:rsidP="00F5772B">
      <w:pPr>
        <w:ind w:left="2835" w:hanging="2835"/>
        <w:jc w:val="both"/>
      </w:pPr>
      <w:r w:rsidRPr="00EC2334">
        <w:rPr>
          <w:b/>
        </w:rPr>
        <w:t>Trade</w:t>
      </w:r>
      <w:r w:rsidR="00EC2334">
        <w:tab/>
        <w:t>Entweder ein Kauf (</w:t>
      </w:r>
      <w:proofErr w:type="spellStart"/>
      <w:r w:rsidR="00EC2334">
        <w:t>long</w:t>
      </w:r>
      <w:proofErr w:type="spellEnd"/>
      <w:r w:rsidR="00EC2334">
        <w:t>) oder Verkauf (</w:t>
      </w:r>
      <w:proofErr w:type="spellStart"/>
      <w:r w:rsidR="00EC2334">
        <w:t>short</w:t>
      </w:r>
      <w:proofErr w:type="spellEnd"/>
      <w:r w:rsidR="00EC2334">
        <w:t>), der auf eine Order folgt.</w:t>
      </w:r>
    </w:p>
    <w:sectPr w:rsidR="00592BA8" w:rsidSect="00D80CA2">
      <w:footerReference w:type="default" r:id="rId12"/>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42E41E" w14:textId="77777777" w:rsidR="00D80CA2" w:rsidRDefault="00D80CA2" w:rsidP="00D80CA2">
      <w:pPr>
        <w:spacing w:after="0" w:line="240" w:lineRule="auto"/>
      </w:pPr>
      <w:r>
        <w:separator/>
      </w:r>
    </w:p>
  </w:endnote>
  <w:endnote w:type="continuationSeparator" w:id="0">
    <w:p w14:paraId="54C263C5" w14:textId="77777777" w:rsidR="00D80CA2" w:rsidRDefault="00D80CA2" w:rsidP="00D80C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askerville">
    <w:altName w:val="Times New Roman"/>
    <w:charset w:val="00"/>
    <w:family w:val="auto"/>
    <w:pitch w:val="variable"/>
    <w:sig w:usb0="80000063" w:usb1="00000000" w:usb2="00000000" w:usb3="00000000" w:csb0="000001FB" w:csb1="00000000"/>
  </w:font>
  <w:font w:name="Abadi MT Condensed Light">
    <w:altName w:val="MV Boli"/>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1433DB" w14:textId="77777777" w:rsidR="00D80CA2" w:rsidRDefault="00D80CA2" w:rsidP="00D80CA2">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3B482084" w14:textId="77777777" w:rsidR="00D80CA2" w:rsidRDefault="00D80CA2" w:rsidP="00D80CA2">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9B2499" w14:textId="77777777" w:rsidR="00D80CA2" w:rsidRDefault="00D80CA2" w:rsidP="00D80CA2">
    <w:pPr>
      <w:pStyle w:val="Fuzeile"/>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A44458" w14:textId="77777777" w:rsidR="00D80CA2" w:rsidRDefault="00D80CA2" w:rsidP="00D80CA2">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442442">
      <w:rPr>
        <w:rStyle w:val="Seitenzahl"/>
        <w:noProof/>
      </w:rPr>
      <w:t>12</w:t>
    </w:r>
    <w:r>
      <w:rPr>
        <w:rStyle w:val="Seitenzahl"/>
      </w:rPr>
      <w:fldChar w:fldCharType="end"/>
    </w:r>
  </w:p>
  <w:p w14:paraId="7EDEE5D1" w14:textId="05E46942" w:rsidR="00D80CA2" w:rsidRDefault="00D80CA2" w:rsidP="00D80CA2">
    <w:pPr>
      <w:pStyle w:val="Fuzeile"/>
      <w:ind w:right="360"/>
    </w:pPr>
    <w:r>
      <w:fldChar w:fldCharType="begin"/>
    </w:r>
    <w:r>
      <w:instrText xml:space="preserve"> DATE \@ "dd.MM.yy" </w:instrText>
    </w:r>
    <w:r>
      <w:fldChar w:fldCharType="separate"/>
    </w:r>
    <w:r w:rsidR="00EB276B">
      <w:rPr>
        <w:noProof/>
      </w:rPr>
      <w:t>28.09.12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207FDA" w14:textId="77777777" w:rsidR="00D80CA2" w:rsidRDefault="00D80CA2" w:rsidP="00D80CA2">
      <w:pPr>
        <w:spacing w:after="0" w:line="240" w:lineRule="auto"/>
      </w:pPr>
      <w:r>
        <w:separator/>
      </w:r>
    </w:p>
  </w:footnote>
  <w:footnote w:type="continuationSeparator" w:id="0">
    <w:p w14:paraId="46B136BE" w14:textId="77777777" w:rsidR="00D80CA2" w:rsidRDefault="00D80CA2" w:rsidP="00D80C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61D5C6" w14:textId="12232300" w:rsidR="00D80CA2" w:rsidRDefault="00D80CA2">
    <w:pPr>
      <w:pStyle w:val="Kopfzeile"/>
    </w:pPr>
    <w:r>
      <w:t xml:space="preserve">Nagy, </w:t>
    </w:r>
    <w:proofErr w:type="spellStart"/>
    <w:r>
      <w:t>Pawlowsky</w:t>
    </w:r>
    <w:proofErr w:type="spellEnd"/>
    <w:r>
      <w:t xml:space="preserve"> &amp; </w:t>
    </w:r>
    <w:proofErr w:type="spellStart"/>
    <w:r>
      <w:t>Sochovsky</w:t>
    </w:r>
    <w:proofErr w:type="spellEnd"/>
    <w:r>
      <w:tab/>
    </w:r>
    <w:r>
      <w:tab/>
      <w:t>NOCTUA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1C7B93"/>
    <w:multiLevelType w:val="hybridMultilevel"/>
    <w:tmpl w:val="05AE3D54"/>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74E66F9B"/>
    <w:multiLevelType w:val="multilevel"/>
    <w:tmpl w:val="DBC2334C"/>
    <w:lvl w:ilvl="0">
      <w:start w:val="1"/>
      <w:numFmt w:val="decimal"/>
      <w:pStyle w:val="berschrift1"/>
      <w:suff w:val="space"/>
      <w:lvlText w:val="%1."/>
      <w:lvlJc w:val="left"/>
      <w:pPr>
        <w:ind w:left="357" w:hanging="357"/>
      </w:pPr>
      <w:rPr>
        <w:rFonts w:hint="default"/>
      </w:rPr>
    </w:lvl>
    <w:lvl w:ilvl="1">
      <w:start w:val="1"/>
      <w:numFmt w:val="decimal"/>
      <w:pStyle w:val="berschrift2"/>
      <w:suff w:val="space"/>
      <w:lvlText w:val="%1.%2."/>
      <w:lvlJc w:val="left"/>
      <w:pPr>
        <w:ind w:left="357" w:hanging="357"/>
      </w:pPr>
      <w:rPr>
        <w:rFonts w:hint="default"/>
      </w:rPr>
    </w:lvl>
    <w:lvl w:ilvl="2">
      <w:start w:val="1"/>
      <w:numFmt w:val="decimal"/>
      <w:pStyle w:val="berschrift3"/>
      <w:suff w:val="space"/>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64D8"/>
    <w:rsid w:val="00037F32"/>
    <w:rsid w:val="00045F36"/>
    <w:rsid w:val="00051645"/>
    <w:rsid w:val="00053C7D"/>
    <w:rsid w:val="00061114"/>
    <w:rsid w:val="000D3EDE"/>
    <w:rsid w:val="000F3874"/>
    <w:rsid w:val="00121EFE"/>
    <w:rsid w:val="00132DD7"/>
    <w:rsid w:val="001967D9"/>
    <w:rsid w:val="001A618F"/>
    <w:rsid w:val="0021057E"/>
    <w:rsid w:val="00215372"/>
    <w:rsid w:val="00222357"/>
    <w:rsid w:val="0022385E"/>
    <w:rsid w:val="00261033"/>
    <w:rsid w:val="00275ED5"/>
    <w:rsid w:val="00297ED8"/>
    <w:rsid w:val="002B578D"/>
    <w:rsid w:val="002D7B77"/>
    <w:rsid w:val="002E2C53"/>
    <w:rsid w:val="003C0D55"/>
    <w:rsid w:val="003F7675"/>
    <w:rsid w:val="0041340B"/>
    <w:rsid w:val="00433E81"/>
    <w:rsid w:val="004375B3"/>
    <w:rsid w:val="00442442"/>
    <w:rsid w:val="00445427"/>
    <w:rsid w:val="00514410"/>
    <w:rsid w:val="00572C3B"/>
    <w:rsid w:val="0058406F"/>
    <w:rsid w:val="00592BA8"/>
    <w:rsid w:val="00596642"/>
    <w:rsid w:val="005A206D"/>
    <w:rsid w:val="005E0F92"/>
    <w:rsid w:val="005F3189"/>
    <w:rsid w:val="006220BD"/>
    <w:rsid w:val="00634C50"/>
    <w:rsid w:val="006506F7"/>
    <w:rsid w:val="00652FC8"/>
    <w:rsid w:val="006604F1"/>
    <w:rsid w:val="00692C7C"/>
    <w:rsid w:val="006A7933"/>
    <w:rsid w:val="006C770E"/>
    <w:rsid w:val="0070352E"/>
    <w:rsid w:val="00710380"/>
    <w:rsid w:val="007170A8"/>
    <w:rsid w:val="00730AE6"/>
    <w:rsid w:val="00742A74"/>
    <w:rsid w:val="007514D4"/>
    <w:rsid w:val="00751D9F"/>
    <w:rsid w:val="007A3AEE"/>
    <w:rsid w:val="007A5721"/>
    <w:rsid w:val="007D4F59"/>
    <w:rsid w:val="00821547"/>
    <w:rsid w:val="0082351A"/>
    <w:rsid w:val="00845520"/>
    <w:rsid w:val="008671F2"/>
    <w:rsid w:val="008811A3"/>
    <w:rsid w:val="008B277A"/>
    <w:rsid w:val="008C4731"/>
    <w:rsid w:val="008C5250"/>
    <w:rsid w:val="008F02DA"/>
    <w:rsid w:val="0094491A"/>
    <w:rsid w:val="0094732B"/>
    <w:rsid w:val="009563BB"/>
    <w:rsid w:val="009A3E2D"/>
    <w:rsid w:val="009A5CB0"/>
    <w:rsid w:val="00A0363B"/>
    <w:rsid w:val="00A642CC"/>
    <w:rsid w:val="00A97166"/>
    <w:rsid w:val="00AC1032"/>
    <w:rsid w:val="00AD4D68"/>
    <w:rsid w:val="00B3001D"/>
    <w:rsid w:val="00B555D5"/>
    <w:rsid w:val="00BB1D67"/>
    <w:rsid w:val="00BB58C5"/>
    <w:rsid w:val="00C64A3B"/>
    <w:rsid w:val="00C87EBB"/>
    <w:rsid w:val="00C924BC"/>
    <w:rsid w:val="00CC0F83"/>
    <w:rsid w:val="00D05F80"/>
    <w:rsid w:val="00D51446"/>
    <w:rsid w:val="00D80CA2"/>
    <w:rsid w:val="00DF03C2"/>
    <w:rsid w:val="00E2215F"/>
    <w:rsid w:val="00E3542D"/>
    <w:rsid w:val="00E400DE"/>
    <w:rsid w:val="00E40261"/>
    <w:rsid w:val="00E476EF"/>
    <w:rsid w:val="00E613E5"/>
    <w:rsid w:val="00E72A11"/>
    <w:rsid w:val="00E8225F"/>
    <w:rsid w:val="00EA1EA6"/>
    <w:rsid w:val="00EB276B"/>
    <w:rsid w:val="00EC2334"/>
    <w:rsid w:val="00EC294F"/>
    <w:rsid w:val="00F03594"/>
    <w:rsid w:val="00F103AC"/>
    <w:rsid w:val="00F14FF4"/>
    <w:rsid w:val="00F43E76"/>
    <w:rsid w:val="00F5302F"/>
    <w:rsid w:val="00F5772B"/>
    <w:rsid w:val="00F7193C"/>
    <w:rsid w:val="00F764D8"/>
    <w:rsid w:val="00F918E8"/>
    <w:rsid w:val="00F95A04"/>
    <w:rsid w:val="00FA51B2"/>
    <w:rsid w:val="00FC3B05"/>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EE0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5772B"/>
    <w:pPr>
      <w:spacing w:line="360" w:lineRule="auto"/>
    </w:pPr>
    <w:rPr>
      <w:rFonts w:ascii="Baskerville" w:hAnsi="Baskerville"/>
      <w:sz w:val="24"/>
    </w:rPr>
  </w:style>
  <w:style w:type="paragraph" w:styleId="berschrift1">
    <w:name w:val="heading 1"/>
    <w:basedOn w:val="Standard"/>
    <w:next w:val="Standard"/>
    <w:link w:val="berschrift1Zchn"/>
    <w:uiPriority w:val="9"/>
    <w:qFormat/>
    <w:rsid w:val="00F5772B"/>
    <w:pPr>
      <w:keepNext/>
      <w:keepLines/>
      <w:numPr>
        <w:numId w:val="2"/>
      </w:numPr>
      <w:spacing w:before="480" w:after="120"/>
      <w:outlineLvl w:val="0"/>
    </w:pPr>
    <w:rPr>
      <w:rFonts w:ascii="Abadi MT Condensed Light" w:eastAsiaTheme="majorEastAsia" w:hAnsi="Abadi MT Condensed Light" w:cstheme="majorBidi"/>
      <w:b/>
      <w:bCs/>
      <w:caps/>
      <w:color w:val="000000" w:themeColor="text1"/>
      <w:sz w:val="36"/>
      <w:szCs w:val="40"/>
    </w:rPr>
  </w:style>
  <w:style w:type="paragraph" w:styleId="berschrift2">
    <w:name w:val="heading 2"/>
    <w:basedOn w:val="Standard"/>
    <w:next w:val="Standard"/>
    <w:link w:val="berschrift2Zchn"/>
    <w:uiPriority w:val="9"/>
    <w:unhideWhenUsed/>
    <w:qFormat/>
    <w:rsid w:val="00F5772B"/>
    <w:pPr>
      <w:keepNext/>
      <w:keepLines/>
      <w:numPr>
        <w:ilvl w:val="1"/>
        <w:numId w:val="2"/>
      </w:numPr>
      <w:spacing w:before="200" w:after="120"/>
      <w:outlineLvl w:val="1"/>
    </w:pPr>
    <w:rPr>
      <w:rFonts w:ascii="Abadi MT Condensed Light" w:eastAsiaTheme="majorEastAsia" w:hAnsi="Abadi MT Condensed Light" w:cstheme="majorBidi"/>
      <w:b/>
      <w:bCs/>
      <w:caps/>
      <w:color w:val="000000" w:themeColor="text1"/>
      <w:sz w:val="28"/>
      <w:szCs w:val="28"/>
    </w:rPr>
  </w:style>
  <w:style w:type="paragraph" w:styleId="berschrift3">
    <w:name w:val="heading 3"/>
    <w:basedOn w:val="Standard"/>
    <w:next w:val="Standard"/>
    <w:link w:val="berschrift3Zchn"/>
    <w:uiPriority w:val="9"/>
    <w:semiHidden/>
    <w:unhideWhenUsed/>
    <w:qFormat/>
    <w:rsid w:val="00F5772B"/>
    <w:pPr>
      <w:keepNext/>
      <w:keepLines/>
      <w:numPr>
        <w:ilvl w:val="2"/>
        <w:numId w:val="2"/>
      </w:numPr>
      <w:spacing w:before="200" w:after="120"/>
      <w:outlineLvl w:val="2"/>
    </w:pPr>
    <w:rPr>
      <w:rFonts w:ascii="Abadi MT Condensed Light" w:eastAsiaTheme="majorEastAsia" w:hAnsi="Abadi MT Condensed Light" w:cstheme="majorBidi"/>
      <w:b/>
      <w:bCs/>
      <w:caps/>
      <w:color w:val="000000" w:themeColor="text1"/>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45F36"/>
    <w:pPr>
      <w:ind w:left="720"/>
      <w:contextualSpacing/>
    </w:pPr>
  </w:style>
  <w:style w:type="paragraph" w:styleId="Titel">
    <w:name w:val="Title"/>
    <w:basedOn w:val="Standard"/>
    <w:next w:val="Standard"/>
    <w:link w:val="TitelZchn"/>
    <w:uiPriority w:val="10"/>
    <w:qFormat/>
    <w:rsid w:val="003C0D55"/>
    <w:pPr>
      <w:spacing w:after="300" w:line="240" w:lineRule="auto"/>
      <w:contextualSpacing/>
      <w:jc w:val="center"/>
    </w:pPr>
    <w:rPr>
      <w:rFonts w:ascii="Garamond" w:eastAsiaTheme="majorEastAsia" w:hAnsi="Garamond" w:cstheme="majorBidi"/>
      <w:color w:val="000000" w:themeColor="text1"/>
      <w:spacing w:val="5"/>
      <w:kern w:val="28"/>
      <w:sz w:val="40"/>
      <w:szCs w:val="52"/>
    </w:rPr>
  </w:style>
  <w:style w:type="character" w:customStyle="1" w:styleId="TitelZchn">
    <w:name w:val="Titel Zchn"/>
    <w:basedOn w:val="Absatz-Standardschriftart"/>
    <w:link w:val="Titel"/>
    <w:uiPriority w:val="10"/>
    <w:rsid w:val="003C0D55"/>
    <w:rPr>
      <w:rFonts w:ascii="Garamond" w:eastAsiaTheme="majorEastAsia" w:hAnsi="Garamond" w:cstheme="majorBidi"/>
      <w:color w:val="000000" w:themeColor="text1"/>
      <w:spacing w:val="5"/>
      <w:kern w:val="28"/>
      <w:sz w:val="40"/>
      <w:szCs w:val="52"/>
    </w:rPr>
  </w:style>
  <w:style w:type="character" w:customStyle="1" w:styleId="berschrift1Zchn">
    <w:name w:val="Überschrift 1 Zchn"/>
    <w:basedOn w:val="Absatz-Standardschriftart"/>
    <w:link w:val="berschrift1"/>
    <w:uiPriority w:val="9"/>
    <w:rsid w:val="00F5772B"/>
    <w:rPr>
      <w:rFonts w:ascii="Abadi MT Condensed Light" w:eastAsiaTheme="majorEastAsia" w:hAnsi="Abadi MT Condensed Light" w:cstheme="majorBidi"/>
      <w:b/>
      <w:bCs/>
      <w:caps/>
      <w:color w:val="000000" w:themeColor="text1"/>
      <w:sz w:val="36"/>
      <w:szCs w:val="40"/>
    </w:rPr>
  </w:style>
  <w:style w:type="character" w:customStyle="1" w:styleId="berschrift2Zchn">
    <w:name w:val="Überschrift 2 Zchn"/>
    <w:basedOn w:val="Absatz-Standardschriftart"/>
    <w:link w:val="berschrift2"/>
    <w:uiPriority w:val="9"/>
    <w:rsid w:val="00F5772B"/>
    <w:rPr>
      <w:rFonts w:ascii="Abadi MT Condensed Light" w:eastAsiaTheme="majorEastAsia" w:hAnsi="Abadi MT Condensed Light" w:cstheme="majorBidi"/>
      <w:b/>
      <w:bCs/>
      <w:caps/>
      <w:color w:val="000000" w:themeColor="text1"/>
      <w:sz w:val="28"/>
      <w:szCs w:val="28"/>
    </w:rPr>
  </w:style>
  <w:style w:type="paragraph" w:styleId="Untertitel">
    <w:name w:val="Subtitle"/>
    <w:basedOn w:val="Standard"/>
    <w:next w:val="Standard"/>
    <w:link w:val="UntertitelZchn"/>
    <w:uiPriority w:val="11"/>
    <w:qFormat/>
    <w:rsid w:val="00F5772B"/>
    <w:pPr>
      <w:numPr>
        <w:ilvl w:val="1"/>
      </w:numPr>
    </w:pPr>
    <w:rPr>
      <w:rFonts w:ascii="Abadi MT Condensed Light" w:eastAsiaTheme="majorEastAsia" w:hAnsi="Abadi MT Condensed Light" w:cstheme="majorBidi"/>
      <w:caps/>
      <w:color w:val="000000" w:themeColor="text1"/>
      <w:spacing w:val="15"/>
      <w:szCs w:val="28"/>
    </w:rPr>
  </w:style>
  <w:style w:type="character" w:customStyle="1" w:styleId="UntertitelZchn">
    <w:name w:val="Untertitel Zchn"/>
    <w:basedOn w:val="Absatz-Standardschriftart"/>
    <w:link w:val="Untertitel"/>
    <w:uiPriority w:val="11"/>
    <w:rsid w:val="00F5772B"/>
    <w:rPr>
      <w:rFonts w:ascii="Abadi MT Condensed Light" w:eastAsiaTheme="majorEastAsia" w:hAnsi="Abadi MT Condensed Light" w:cstheme="majorBidi"/>
      <w:caps/>
      <w:color w:val="000000" w:themeColor="text1"/>
      <w:spacing w:val="15"/>
      <w:sz w:val="24"/>
      <w:szCs w:val="28"/>
    </w:rPr>
  </w:style>
  <w:style w:type="paragraph" w:styleId="Inhaltsverzeichnisberschrift">
    <w:name w:val="TOC Heading"/>
    <w:basedOn w:val="berschrift1"/>
    <w:next w:val="Standard"/>
    <w:uiPriority w:val="39"/>
    <w:semiHidden/>
    <w:unhideWhenUsed/>
    <w:qFormat/>
    <w:rsid w:val="009A5CB0"/>
    <w:pPr>
      <w:spacing w:line="276" w:lineRule="auto"/>
      <w:outlineLvl w:val="9"/>
    </w:pPr>
    <w:rPr>
      <w:lang w:eastAsia="de-AT"/>
    </w:rPr>
  </w:style>
  <w:style w:type="paragraph" w:styleId="Verzeichnis1">
    <w:name w:val="toc 1"/>
    <w:basedOn w:val="Standard"/>
    <w:next w:val="Standard"/>
    <w:autoRedefine/>
    <w:uiPriority w:val="39"/>
    <w:unhideWhenUsed/>
    <w:rsid w:val="009A5CB0"/>
    <w:pPr>
      <w:spacing w:after="100"/>
    </w:pPr>
  </w:style>
  <w:style w:type="paragraph" w:styleId="Verzeichnis2">
    <w:name w:val="toc 2"/>
    <w:basedOn w:val="Standard"/>
    <w:next w:val="Standard"/>
    <w:autoRedefine/>
    <w:uiPriority w:val="39"/>
    <w:unhideWhenUsed/>
    <w:rsid w:val="009A5CB0"/>
    <w:pPr>
      <w:spacing w:after="100"/>
      <w:ind w:left="220"/>
    </w:pPr>
  </w:style>
  <w:style w:type="character" w:styleId="Hyperlink">
    <w:name w:val="Hyperlink"/>
    <w:basedOn w:val="Absatz-Standardschriftart"/>
    <w:uiPriority w:val="99"/>
    <w:unhideWhenUsed/>
    <w:rsid w:val="009A5CB0"/>
    <w:rPr>
      <w:color w:val="0000FF" w:themeColor="hyperlink"/>
      <w:u w:val="single"/>
    </w:rPr>
  </w:style>
  <w:style w:type="paragraph" w:styleId="Sprechblasentext">
    <w:name w:val="Balloon Text"/>
    <w:basedOn w:val="Standard"/>
    <w:link w:val="SprechblasentextZchn"/>
    <w:uiPriority w:val="99"/>
    <w:semiHidden/>
    <w:unhideWhenUsed/>
    <w:rsid w:val="009A5CB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A5CB0"/>
    <w:rPr>
      <w:rFonts w:ascii="Tahoma" w:hAnsi="Tahoma" w:cs="Tahoma"/>
      <w:sz w:val="16"/>
      <w:szCs w:val="16"/>
    </w:rPr>
  </w:style>
  <w:style w:type="table" w:styleId="Tabellenraster">
    <w:name w:val="Table Grid"/>
    <w:basedOn w:val="NormaleTabelle"/>
    <w:uiPriority w:val="59"/>
    <w:rsid w:val="009A5C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3Zchn">
    <w:name w:val="Überschrift 3 Zchn"/>
    <w:basedOn w:val="Absatz-Standardschriftart"/>
    <w:link w:val="berschrift3"/>
    <w:uiPriority w:val="9"/>
    <w:semiHidden/>
    <w:rsid w:val="00F5772B"/>
    <w:rPr>
      <w:rFonts w:ascii="Abadi MT Condensed Light" w:eastAsiaTheme="majorEastAsia" w:hAnsi="Abadi MT Condensed Light" w:cstheme="majorBidi"/>
      <w:b/>
      <w:bCs/>
      <w:caps/>
      <w:color w:val="000000" w:themeColor="text1"/>
      <w:sz w:val="24"/>
      <w:szCs w:val="24"/>
    </w:rPr>
  </w:style>
  <w:style w:type="character" w:styleId="Hervorhebung">
    <w:name w:val="Emphasis"/>
    <w:basedOn w:val="Absatz-Standardschriftart"/>
    <w:uiPriority w:val="20"/>
    <w:qFormat/>
    <w:rsid w:val="00B3001D"/>
    <w:rPr>
      <w:i/>
      <w:iCs/>
    </w:rPr>
  </w:style>
  <w:style w:type="paragraph" w:styleId="Kopfzeile">
    <w:name w:val="header"/>
    <w:basedOn w:val="Standard"/>
    <w:link w:val="KopfzeileZchn"/>
    <w:uiPriority w:val="99"/>
    <w:unhideWhenUsed/>
    <w:rsid w:val="00D80CA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80CA2"/>
    <w:rPr>
      <w:rFonts w:ascii="Baskerville" w:hAnsi="Baskerville"/>
      <w:sz w:val="24"/>
    </w:rPr>
  </w:style>
  <w:style w:type="paragraph" w:styleId="Fuzeile">
    <w:name w:val="footer"/>
    <w:basedOn w:val="Standard"/>
    <w:link w:val="FuzeileZchn"/>
    <w:uiPriority w:val="99"/>
    <w:unhideWhenUsed/>
    <w:rsid w:val="00D80CA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80CA2"/>
    <w:rPr>
      <w:rFonts w:ascii="Baskerville" w:hAnsi="Baskerville"/>
      <w:sz w:val="24"/>
    </w:rPr>
  </w:style>
  <w:style w:type="paragraph" w:styleId="KeinLeerraum">
    <w:name w:val="No Spacing"/>
    <w:link w:val="KeinLeerraumZchn"/>
    <w:qFormat/>
    <w:rsid w:val="00D80CA2"/>
    <w:pPr>
      <w:spacing w:after="0" w:line="240" w:lineRule="auto"/>
    </w:pPr>
    <w:rPr>
      <w:rFonts w:ascii="PMingLiU" w:eastAsiaTheme="minorEastAsia" w:hAnsi="PMingLiU"/>
      <w:lang w:val="de-DE" w:eastAsia="de-DE"/>
    </w:rPr>
  </w:style>
  <w:style w:type="character" w:customStyle="1" w:styleId="KeinLeerraumZchn">
    <w:name w:val="Kein Leerraum Zchn"/>
    <w:basedOn w:val="Absatz-Standardschriftart"/>
    <w:link w:val="KeinLeerraum"/>
    <w:rsid w:val="00D80CA2"/>
    <w:rPr>
      <w:rFonts w:ascii="PMingLiU" w:eastAsiaTheme="minorEastAsia" w:hAnsi="PMingLiU"/>
      <w:lang w:val="de-DE" w:eastAsia="de-DE"/>
    </w:rPr>
  </w:style>
  <w:style w:type="character" w:styleId="Seitenzahl">
    <w:name w:val="page number"/>
    <w:basedOn w:val="Absatz-Standardschriftart"/>
    <w:uiPriority w:val="99"/>
    <w:semiHidden/>
    <w:unhideWhenUsed/>
    <w:rsid w:val="00D80CA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5772B"/>
    <w:pPr>
      <w:spacing w:line="360" w:lineRule="auto"/>
    </w:pPr>
    <w:rPr>
      <w:rFonts w:ascii="Baskerville" w:hAnsi="Baskerville"/>
      <w:sz w:val="24"/>
    </w:rPr>
  </w:style>
  <w:style w:type="paragraph" w:styleId="berschrift1">
    <w:name w:val="heading 1"/>
    <w:basedOn w:val="Standard"/>
    <w:next w:val="Standard"/>
    <w:link w:val="berschrift1Zchn"/>
    <w:uiPriority w:val="9"/>
    <w:qFormat/>
    <w:rsid w:val="00F5772B"/>
    <w:pPr>
      <w:keepNext/>
      <w:keepLines/>
      <w:numPr>
        <w:numId w:val="2"/>
      </w:numPr>
      <w:spacing w:before="480" w:after="120"/>
      <w:outlineLvl w:val="0"/>
    </w:pPr>
    <w:rPr>
      <w:rFonts w:ascii="Abadi MT Condensed Light" w:eastAsiaTheme="majorEastAsia" w:hAnsi="Abadi MT Condensed Light" w:cstheme="majorBidi"/>
      <w:b/>
      <w:bCs/>
      <w:caps/>
      <w:color w:val="000000" w:themeColor="text1"/>
      <w:sz w:val="36"/>
      <w:szCs w:val="40"/>
    </w:rPr>
  </w:style>
  <w:style w:type="paragraph" w:styleId="berschrift2">
    <w:name w:val="heading 2"/>
    <w:basedOn w:val="Standard"/>
    <w:next w:val="Standard"/>
    <w:link w:val="berschrift2Zchn"/>
    <w:uiPriority w:val="9"/>
    <w:unhideWhenUsed/>
    <w:qFormat/>
    <w:rsid w:val="00F5772B"/>
    <w:pPr>
      <w:keepNext/>
      <w:keepLines/>
      <w:numPr>
        <w:ilvl w:val="1"/>
        <w:numId w:val="2"/>
      </w:numPr>
      <w:spacing w:before="200" w:after="120"/>
      <w:outlineLvl w:val="1"/>
    </w:pPr>
    <w:rPr>
      <w:rFonts w:ascii="Abadi MT Condensed Light" w:eastAsiaTheme="majorEastAsia" w:hAnsi="Abadi MT Condensed Light" w:cstheme="majorBidi"/>
      <w:b/>
      <w:bCs/>
      <w:caps/>
      <w:color w:val="000000" w:themeColor="text1"/>
      <w:sz w:val="28"/>
      <w:szCs w:val="28"/>
    </w:rPr>
  </w:style>
  <w:style w:type="paragraph" w:styleId="berschrift3">
    <w:name w:val="heading 3"/>
    <w:basedOn w:val="Standard"/>
    <w:next w:val="Standard"/>
    <w:link w:val="berschrift3Zchn"/>
    <w:uiPriority w:val="9"/>
    <w:semiHidden/>
    <w:unhideWhenUsed/>
    <w:qFormat/>
    <w:rsid w:val="00F5772B"/>
    <w:pPr>
      <w:keepNext/>
      <w:keepLines/>
      <w:numPr>
        <w:ilvl w:val="2"/>
        <w:numId w:val="2"/>
      </w:numPr>
      <w:spacing w:before="200" w:after="120"/>
      <w:outlineLvl w:val="2"/>
    </w:pPr>
    <w:rPr>
      <w:rFonts w:ascii="Abadi MT Condensed Light" w:eastAsiaTheme="majorEastAsia" w:hAnsi="Abadi MT Condensed Light" w:cstheme="majorBidi"/>
      <w:b/>
      <w:bCs/>
      <w:caps/>
      <w:color w:val="000000" w:themeColor="text1"/>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45F36"/>
    <w:pPr>
      <w:ind w:left="720"/>
      <w:contextualSpacing/>
    </w:pPr>
  </w:style>
  <w:style w:type="paragraph" w:styleId="Titel">
    <w:name w:val="Title"/>
    <w:basedOn w:val="Standard"/>
    <w:next w:val="Standard"/>
    <w:link w:val="TitelZchn"/>
    <w:uiPriority w:val="10"/>
    <w:qFormat/>
    <w:rsid w:val="003C0D55"/>
    <w:pPr>
      <w:spacing w:after="300" w:line="240" w:lineRule="auto"/>
      <w:contextualSpacing/>
      <w:jc w:val="center"/>
    </w:pPr>
    <w:rPr>
      <w:rFonts w:ascii="Garamond" w:eastAsiaTheme="majorEastAsia" w:hAnsi="Garamond" w:cstheme="majorBidi"/>
      <w:color w:val="000000" w:themeColor="text1"/>
      <w:spacing w:val="5"/>
      <w:kern w:val="28"/>
      <w:sz w:val="40"/>
      <w:szCs w:val="52"/>
    </w:rPr>
  </w:style>
  <w:style w:type="character" w:customStyle="1" w:styleId="TitelZchn">
    <w:name w:val="Titel Zchn"/>
    <w:basedOn w:val="Absatz-Standardschriftart"/>
    <w:link w:val="Titel"/>
    <w:uiPriority w:val="10"/>
    <w:rsid w:val="003C0D55"/>
    <w:rPr>
      <w:rFonts w:ascii="Garamond" w:eastAsiaTheme="majorEastAsia" w:hAnsi="Garamond" w:cstheme="majorBidi"/>
      <w:color w:val="000000" w:themeColor="text1"/>
      <w:spacing w:val="5"/>
      <w:kern w:val="28"/>
      <w:sz w:val="40"/>
      <w:szCs w:val="52"/>
    </w:rPr>
  </w:style>
  <w:style w:type="character" w:customStyle="1" w:styleId="berschrift1Zchn">
    <w:name w:val="Überschrift 1 Zchn"/>
    <w:basedOn w:val="Absatz-Standardschriftart"/>
    <w:link w:val="berschrift1"/>
    <w:uiPriority w:val="9"/>
    <w:rsid w:val="00F5772B"/>
    <w:rPr>
      <w:rFonts w:ascii="Abadi MT Condensed Light" w:eastAsiaTheme="majorEastAsia" w:hAnsi="Abadi MT Condensed Light" w:cstheme="majorBidi"/>
      <w:b/>
      <w:bCs/>
      <w:caps/>
      <w:color w:val="000000" w:themeColor="text1"/>
      <w:sz w:val="36"/>
      <w:szCs w:val="40"/>
    </w:rPr>
  </w:style>
  <w:style w:type="character" w:customStyle="1" w:styleId="berschrift2Zchn">
    <w:name w:val="Überschrift 2 Zchn"/>
    <w:basedOn w:val="Absatz-Standardschriftart"/>
    <w:link w:val="berschrift2"/>
    <w:uiPriority w:val="9"/>
    <w:rsid w:val="00F5772B"/>
    <w:rPr>
      <w:rFonts w:ascii="Abadi MT Condensed Light" w:eastAsiaTheme="majorEastAsia" w:hAnsi="Abadi MT Condensed Light" w:cstheme="majorBidi"/>
      <w:b/>
      <w:bCs/>
      <w:caps/>
      <w:color w:val="000000" w:themeColor="text1"/>
      <w:sz w:val="28"/>
      <w:szCs w:val="28"/>
    </w:rPr>
  </w:style>
  <w:style w:type="paragraph" w:styleId="Untertitel">
    <w:name w:val="Subtitle"/>
    <w:basedOn w:val="Standard"/>
    <w:next w:val="Standard"/>
    <w:link w:val="UntertitelZchn"/>
    <w:uiPriority w:val="11"/>
    <w:qFormat/>
    <w:rsid w:val="00F5772B"/>
    <w:pPr>
      <w:numPr>
        <w:ilvl w:val="1"/>
      </w:numPr>
    </w:pPr>
    <w:rPr>
      <w:rFonts w:ascii="Abadi MT Condensed Light" w:eastAsiaTheme="majorEastAsia" w:hAnsi="Abadi MT Condensed Light" w:cstheme="majorBidi"/>
      <w:caps/>
      <w:color w:val="000000" w:themeColor="text1"/>
      <w:spacing w:val="15"/>
      <w:szCs w:val="28"/>
    </w:rPr>
  </w:style>
  <w:style w:type="character" w:customStyle="1" w:styleId="UntertitelZchn">
    <w:name w:val="Untertitel Zchn"/>
    <w:basedOn w:val="Absatz-Standardschriftart"/>
    <w:link w:val="Untertitel"/>
    <w:uiPriority w:val="11"/>
    <w:rsid w:val="00F5772B"/>
    <w:rPr>
      <w:rFonts w:ascii="Abadi MT Condensed Light" w:eastAsiaTheme="majorEastAsia" w:hAnsi="Abadi MT Condensed Light" w:cstheme="majorBidi"/>
      <w:caps/>
      <w:color w:val="000000" w:themeColor="text1"/>
      <w:spacing w:val="15"/>
      <w:sz w:val="24"/>
      <w:szCs w:val="28"/>
    </w:rPr>
  </w:style>
  <w:style w:type="paragraph" w:styleId="Inhaltsverzeichnisberschrift">
    <w:name w:val="TOC Heading"/>
    <w:basedOn w:val="berschrift1"/>
    <w:next w:val="Standard"/>
    <w:uiPriority w:val="39"/>
    <w:semiHidden/>
    <w:unhideWhenUsed/>
    <w:qFormat/>
    <w:rsid w:val="009A5CB0"/>
    <w:pPr>
      <w:spacing w:line="276" w:lineRule="auto"/>
      <w:outlineLvl w:val="9"/>
    </w:pPr>
    <w:rPr>
      <w:lang w:eastAsia="de-AT"/>
    </w:rPr>
  </w:style>
  <w:style w:type="paragraph" w:styleId="Verzeichnis1">
    <w:name w:val="toc 1"/>
    <w:basedOn w:val="Standard"/>
    <w:next w:val="Standard"/>
    <w:autoRedefine/>
    <w:uiPriority w:val="39"/>
    <w:unhideWhenUsed/>
    <w:rsid w:val="009A5CB0"/>
    <w:pPr>
      <w:spacing w:after="100"/>
    </w:pPr>
  </w:style>
  <w:style w:type="paragraph" w:styleId="Verzeichnis2">
    <w:name w:val="toc 2"/>
    <w:basedOn w:val="Standard"/>
    <w:next w:val="Standard"/>
    <w:autoRedefine/>
    <w:uiPriority w:val="39"/>
    <w:unhideWhenUsed/>
    <w:rsid w:val="009A5CB0"/>
    <w:pPr>
      <w:spacing w:after="100"/>
      <w:ind w:left="220"/>
    </w:pPr>
  </w:style>
  <w:style w:type="character" w:styleId="Hyperlink">
    <w:name w:val="Hyperlink"/>
    <w:basedOn w:val="Absatz-Standardschriftart"/>
    <w:uiPriority w:val="99"/>
    <w:unhideWhenUsed/>
    <w:rsid w:val="009A5CB0"/>
    <w:rPr>
      <w:color w:val="0000FF" w:themeColor="hyperlink"/>
      <w:u w:val="single"/>
    </w:rPr>
  </w:style>
  <w:style w:type="paragraph" w:styleId="Sprechblasentext">
    <w:name w:val="Balloon Text"/>
    <w:basedOn w:val="Standard"/>
    <w:link w:val="SprechblasentextZchn"/>
    <w:uiPriority w:val="99"/>
    <w:semiHidden/>
    <w:unhideWhenUsed/>
    <w:rsid w:val="009A5CB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A5CB0"/>
    <w:rPr>
      <w:rFonts w:ascii="Tahoma" w:hAnsi="Tahoma" w:cs="Tahoma"/>
      <w:sz w:val="16"/>
      <w:szCs w:val="16"/>
    </w:rPr>
  </w:style>
  <w:style w:type="table" w:styleId="Tabellenraster">
    <w:name w:val="Table Grid"/>
    <w:basedOn w:val="NormaleTabelle"/>
    <w:uiPriority w:val="59"/>
    <w:rsid w:val="009A5C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3Zchn">
    <w:name w:val="Überschrift 3 Zchn"/>
    <w:basedOn w:val="Absatz-Standardschriftart"/>
    <w:link w:val="berschrift3"/>
    <w:uiPriority w:val="9"/>
    <w:semiHidden/>
    <w:rsid w:val="00F5772B"/>
    <w:rPr>
      <w:rFonts w:ascii="Abadi MT Condensed Light" w:eastAsiaTheme="majorEastAsia" w:hAnsi="Abadi MT Condensed Light" w:cstheme="majorBidi"/>
      <w:b/>
      <w:bCs/>
      <w:caps/>
      <w:color w:val="000000" w:themeColor="text1"/>
      <w:sz w:val="24"/>
      <w:szCs w:val="24"/>
    </w:rPr>
  </w:style>
  <w:style w:type="character" w:styleId="Hervorhebung">
    <w:name w:val="Emphasis"/>
    <w:basedOn w:val="Absatz-Standardschriftart"/>
    <w:uiPriority w:val="20"/>
    <w:qFormat/>
    <w:rsid w:val="00B3001D"/>
    <w:rPr>
      <w:i/>
      <w:iCs/>
    </w:rPr>
  </w:style>
  <w:style w:type="paragraph" w:styleId="Kopfzeile">
    <w:name w:val="header"/>
    <w:basedOn w:val="Standard"/>
    <w:link w:val="KopfzeileZchn"/>
    <w:uiPriority w:val="99"/>
    <w:unhideWhenUsed/>
    <w:rsid w:val="00D80CA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80CA2"/>
    <w:rPr>
      <w:rFonts w:ascii="Baskerville" w:hAnsi="Baskerville"/>
      <w:sz w:val="24"/>
    </w:rPr>
  </w:style>
  <w:style w:type="paragraph" w:styleId="Fuzeile">
    <w:name w:val="footer"/>
    <w:basedOn w:val="Standard"/>
    <w:link w:val="FuzeileZchn"/>
    <w:uiPriority w:val="99"/>
    <w:unhideWhenUsed/>
    <w:rsid w:val="00D80CA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80CA2"/>
    <w:rPr>
      <w:rFonts w:ascii="Baskerville" w:hAnsi="Baskerville"/>
      <w:sz w:val="24"/>
    </w:rPr>
  </w:style>
  <w:style w:type="paragraph" w:styleId="KeinLeerraum">
    <w:name w:val="No Spacing"/>
    <w:link w:val="KeinLeerraumZchn"/>
    <w:qFormat/>
    <w:rsid w:val="00D80CA2"/>
    <w:pPr>
      <w:spacing w:after="0" w:line="240" w:lineRule="auto"/>
    </w:pPr>
    <w:rPr>
      <w:rFonts w:ascii="PMingLiU" w:eastAsiaTheme="minorEastAsia" w:hAnsi="PMingLiU"/>
      <w:lang w:val="de-DE" w:eastAsia="de-DE"/>
    </w:rPr>
  </w:style>
  <w:style w:type="character" w:customStyle="1" w:styleId="KeinLeerraumZchn">
    <w:name w:val="Kein Leerraum Zchn"/>
    <w:basedOn w:val="Absatz-Standardschriftart"/>
    <w:link w:val="KeinLeerraum"/>
    <w:rsid w:val="00D80CA2"/>
    <w:rPr>
      <w:rFonts w:ascii="PMingLiU" w:eastAsiaTheme="minorEastAsia" w:hAnsi="PMingLiU"/>
      <w:lang w:val="de-DE" w:eastAsia="de-DE"/>
    </w:rPr>
  </w:style>
  <w:style w:type="character" w:styleId="Seitenzahl">
    <w:name w:val="page number"/>
    <w:basedOn w:val="Absatz-Standardschriftart"/>
    <w:uiPriority w:val="99"/>
    <w:semiHidden/>
    <w:unhideWhenUsed/>
    <w:rsid w:val="00D80C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F32E2B78-13EB-4358-8945-69ADA8FB73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2033</Words>
  <Characters>12809</Characters>
  <Application>Microsoft Office Word</Application>
  <DocSecurity>0</DocSecurity>
  <Lines>106</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14813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Peer Nagy</dc:creator>
  <cp:lastModifiedBy>Windows User</cp:lastModifiedBy>
  <cp:revision>5</cp:revision>
  <cp:lastPrinted>2012-09-10T17:14:00Z</cp:lastPrinted>
  <dcterms:created xsi:type="dcterms:W3CDTF">2012-09-27T23:48:00Z</dcterms:created>
  <dcterms:modified xsi:type="dcterms:W3CDTF">2012-09-28T00:55:00Z</dcterms:modified>
</cp:coreProperties>
</file>